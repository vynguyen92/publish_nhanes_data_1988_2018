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DEA0E" w14:textId="77777777" w:rsidR="008766B2" w:rsidRPr="008766B2" w:rsidRDefault="008766B2" w:rsidP="008766B2">
      <w:pPr>
        <w:widowControl w:val="0"/>
        <w:spacing w:after="0" w:line="276" w:lineRule="auto"/>
        <w:ind w:right="-224"/>
        <w:outlineLvl w:val="1"/>
        <w:rPr>
          <w:rFonts w:ascii="Times New Roman" w:eastAsia="Times New Roman" w:hAnsi="Times New Roman" w:cs="Times New Roman"/>
          <w:b/>
          <w:bCs/>
          <w:sz w:val="20"/>
          <w:szCs w:val="20"/>
          <w:u w:val="single"/>
          <w:lang w:eastAsia="x-none"/>
        </w:rPr>
      </w:pPr>
      <w:r w:rsidRPr="008766B2">
        <w:rPr>
          <w:rFonts w:ascii="Arial" w:eastAsia="Times New Roman" w:hAnsi="Arial" w:cs="Arial"/>
          <w:noProof/>
          <w:color w:val="000000"/>
          <w:szCs w:val="20"/>
          <w:lang w:eastAsia="en-US"/>
        </w:rPr>
        <w:drawing>
          <wp:inline distT="0" distB="0" distL="0" distR="0" wp14:anchorId="156820D0" wp14:editId="56BF9225">
            <wp:extent cx="4606868" cy="46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S-formal.png"/>
                    <pic:cNvPicPr/>
                  </pic:nvPicPr>
                  <pic:blipFill>
                    <a:blip r:embed="rId4">
                      <a:extLst>
                        <a:ext uri="{28A0092B-C50C-407E-A947-70E740481C1C}">
                          <a14:useLocalDpi xmlns:a14="http://schemas.microsoft.com/office/drawing/2010/main" val="0"/>
                        </a:ext>
                      </a:extLst>
                    </a:blip>
                    <a:stretch>
                      <a:fillRect/>
                    </a:stretch>
                  </pic:blipFill>
                  <pic:spPr>
                    <a:xfrm>
                      <a:off x="0" y="0"/>
                      <a:ext cx="4609981" cy="470218"/>
                    </a:xfrm>
                    <a:prstGeom prst="rect">
                      <a:avLst/>
                    </a:prstGeom>
                  </pic:spPr>
                </pic:pic>
              </a:graphicData>
            </a:graphic>
          </wp:inline>
        </w:drawing>
      </w:r>
    </w:p>
    <w:p w14:paraId="632E0738" w14:textId="77777777" w:rsidR="008766B2" w:rsidRPr="008766B2" w:rsidRDefault="008766B2" w:rsidP="008766B2">
      <w:pPr>
        <w:widowControl w:val="0"/>
        <w:spacing w:before="240" w:after="0" w:line="240" w:lineRule="auto"/>
        <w:jc w:val="center"/>
        <w:outlineLvl w:val="0"/>
        <w:rPr>
          <w:rFonts w:ascii="Times New Roman" w:eastAsia="Times New Roman" w:hAnsi="Times New Roman" w:cs="Times New Roman"/>
          <w:b/>
          <w:kern w:val="28"/>
          <w:lang w:val="it-IT" w:eastAsia="it-IT"/>
        </w:rPr>
      </w:pPr>
      <w:r w:rsidRPr="008766B2">
        <w:rPr>
          <w:rFonts w:ascii="Times New Roman" w:eastAsia="Times New Roman" w:hAnsi="Times New Roman" w:cs="Times New Roman"/>
          <w:b/>
          <w:kern w:val="28"/>
          <w:lang w:val="it-IT" w:eastAsia="it-IT"/>
        </w:rPr>
        <w:t>Big Data and machine learning-based nutritional and health assessment of fatty acids</w:t>
      </w:r>
    </w:p>
    <w:p w14:paraId="77D7CF53" w14:textId="77777777" w:rsidR="008766B2" w:rsidRPr="008766B2" w:rsidRDefault="008766B2" w:rsidP="008766B2">
      <w:pPr>
        <w:widowControl w:val="0"/>
        <w:spacing w:before="240" w:after="0" w:line="240" w:lineRule="auto"/>
        <w:jc w:val="center"/>
        <w:outlineLvl w:val="0"/>
        <w:rPr>
          <w:rFonts w:ascii="Times New Roman" w:eastAsia="Times New Roman" w:hAnsi="Times New Roman" w:cs="Times New Roman"/>
          <w:kern w:val="28"/>
          <w:lang w:val="it-IT" w:eastAsia="it-IT"/>
        </w:rPr>
      </w:pPr>
      <w:r w:rsidRPr="008766B2">
        <w:rPr>
          <w:rFonts w:ascii="Times New Roman" w:eastAsia="Times New Roman" w:hAnsi="Times New Roman" w:cs="Times New Roman"/>
          <w:kern w:val="28"/>
          <w:lang w:val="it-IT" w:eastAsia="it-IT"/>
        </w:rPr>
        <w:t xml:space="preserve">PI Olivier Jolliet and Dr. Lei Huang, </w:t>
      </w:r>
      <w:r w:rsidRPr="008766B2">
        <w:rPr>
          <w:rFonts w:ascii="Times New Roman" w:eastAsia="Times New Roman" w:hAnsi="Times New Roman" w:cs="Times New Roman"/>
          <w:kern w:val="28"/>
          <w:lang w:val="it-IT" w:eastAsia="it-IT"/>
        </w:rPr>
        <w:br/>
        <w:t>with support from Dr. Vy Nguyen, Neil Zhao and De Eliseu Verly</w:t>
      </w:r>
    </w:p>
    <w:p w14:paraId="2D399725" w14:textId="4E9D8FF6" w:rsidR="008766B2" w:rsidRPr="00C93763" w:rsidRDefault="008766B2" w:rsidP="008766B2">
      <w:pPr>
        <w:widowControl w:val="0"/>
        <w:spacing w:before="240" w:after="0" w:line="240" w:lineRule="auto"/>
        <w:jc w:val="center"/>
        <w:outlineLvl w:val="0"/>
        <w:rPr>
          <w:rFonts w:ascii="Times New Roman" w:eastAsia="Times New Roman" w:hAnsi="Times New Roman" w:cs="Times New Roman"/>
          <w:kern w:val="28"/>
          <w:lang w:val="it-IT" w:eastAsia="it-IT"/>
        </w:rPr>
      </w:pPr>
      <w:r w:rsidRPr="008766B2">
        <w:rPr>
          <w:rFonts w:ascii="Times New Roman" w:eastAsia="Times New Roman" w:hAnsi="Times New Roman" w:cs="Times New Roman"/>
          <w:kern w:val="28"/>
          <w:lang w:val="it-IT" w:eastAsia="it-IT"/>
        </w:rPr>
        <w:t>University of Michigan, School of public Health, Environmental Health Sciences</w:t>
      </w:r>
    </w:p>
    <w:p w14:paraId="0DA8A39E" w14:textId="502C545E" w:rsidR="008766B2" w:rsidRPr="008766B2" w:rsidRDefault="008766B2" w:rsidP="008766B2">
      <w:pPr>
        <w:widowControl w:val="0"/>
        <w:spacing w:before="240" w:after="0" w:line="240" w:lineRule="auto"/>
        <w:jc w:val="center"/>
        <w:outlineLvl w:val="0"/>
        <w:rPr>
          <w:rFonts w:ascii="Times New Roman" w:eastAsia="Times New Roman" w:hAnsi="Times New Roman" w:cs="Times New Roman"/>
          <w:kern w:val="28"/>
          <w:lang w:val="it-IT" w:eastAsia="it-IT"/>
        </w:rPr>
      </w:pPr>
      <w:r w:rsidRPr="00C93763">
        <w:rPr>
          <w:rFonts w:ascii="Times New Roman" w:eastAsia="Times New Roman" w:hAnsi="Times New Roman" w:cs="Times New Roman"/>
          <w:kern w:val="28"/>
          <w:lang w:val="it-IT" w:eastAsia="it-IT"/>
        </w:rPr>
        <w:t>(</w:t>
      </w:r>
      <w:r w:rsidRPr="003E44B5">
        <w:rPr>
          <w:rFonts w:ascii="Times New Roman" w:eastAsia="Times New Roman" w:hAnsi="Times New Roman" w:cs="Times New Roman"/>
          <w:kern w:val="28"/>
          <w:highlight w:val="yellow"/>
          <w:lang w:val="it-IT" w:eastAsia="it-IT"/>
          <w:rPrChange w:id="0" w:author="Lei Huang" w:date="2022-04-28T12:25:00Z">
            <w:rPr>
              <w:rFonts w:ascii="Times New Roman" w:eastAsia="Times New Roman" w:hAnsi="Times New Roman" w:cs="Times New Roman"/>
              <w:kern w:val="28"/>
              <w:lang w:val="it-IT" w:eastAsia="it-IT"/>
            </w:rPr>
          </w:rPrChange>
        </w:rPr>
        <w:t>v2, 23 March 2022</w:t>
      </w:r>
      <w:r w:rsidRPr="00C93763">
        <w:rPr>
          <w:rFonts w:ascii="Times New Roman" w:eastAsia="Times New Roman" w:hAnsi="Times New Roman" w:cs="Times New Roman"/>
          <w:kern w:val="28"/>
          <w:lang w:val="it-IT" w:eastAsia="it-IT"/>
        </w:rPr>
        <w:t>)</w:t>
      </w:r>
    </w:p>
    <w:p w14:paraId="6F3E92F4" w14:textId="4FAD812D" w:rsidR="008766B2" w:rsidRDefault="008766B2" w:rsidP="008766B2">
      <w:pPr>
        <w:rPr>
          <w:b/>
          <w:bCs/>
          <w:sz w:val="28"/>
          <w:szCs w:val="28"/>
        </w:rPr>
      </w:pPr>
    </w:p>
    <w:p w14:paraId="464E3831" w14:textId="4766D246" w:rsidR="006124F2" w:rsidRPr="008766B2" w:rsidRDefault="00A554FA" w:rsidP="00A554FA">
      <w:pPr>
        <w:jc w:val="center"/>
        <w:rPr>
          <w:bCs/>
          <w:sz w:val="28"/>
          <w:szCs w:val="28"/>
        </w:rPr>
      </w:pPr>
      <w:r w:rsidRPr="00353B2B">
        <w:rPr>
          <w:b/>
          <w:bCs/>
          <w:sz w:val="28"/>
          <w:szCs w:val="28"/>
        </w:rPr>
        <w:t>Documentation of the dietary dataset</w:t>
      </w:r>
      <w:r w:rsidR="008766B2">
        <w:rPr>
          <w:b/>
          <w:bCs/>
          <w:sz w:val="28"/>
          <w:szCs w:val="28"/>
        </w:rPr>
        <w:t xml:space="preserve"> </w:t>
      </w:r>
    </w:p>
    <w:p w14:paraId="7027EDBD" w14:textId="0E204A97" w:rsidR="00A554FA" w:rsidRPr="00664D86" w:rsidRDefault="00A554FA">
      <w:pPr>
        <w:rPr>
          <w:i/>
          <w:iCs/>
        </w:rPr>
      </w:pPr>
      <w:r w:rsidRPr="00664D86">
        <w:rPr>
          <w:i/>
          <w:iCs/>
        </w:rPr>
        <w:t>Overview</w:t>
      </w:r>
    </w:p>
    <w:p w14:paraId="07DA4AB7" w14:textId="61863549" w:rsidR="00A554FA" w:rsidRDefault="00064D5B">
      <w:r>
        <w:t xml:space="preserve">The dietary data were collected from </w:t>
      </w:r>
      <w:r w:rsidRPr="00064D5B">
        <w:t>the National Health and Nutrition Examination Survey (NHANES)</w:t>
      </w:r>
      <w:r>
        <w:t xml:space="preserve"> designed by t</w:t>
      </w:r>
      <w:r w:rsidRPr="00064D5B">
        <w:t xml:space="preserve">he </w:t>
      </w:r>
      <w:r>
        <w:t xml:space="preserve">United States </w:t>
      </w:r>
      <w:r w:rsidRPr="00064D5B">
        <w:t>Centers for Disease Control and Prevention (CDC)</w:t>
      </w:r>
      <w:r>
        <w:t>, which is a</w:t>
      </w:r>
      <w:r w:rsidRPr="00064D5B">
        <w:t xml:space="preserve"> cross-sectional, ongoing population-based study to ascertain the nutritional and health status of children and adults in the US.</w:t>
      </w:r>
    </w:p>
    <w:p w14:paraId="74B70A75" w14:textId="1E9227ED" w:rsidR="007F5E2B" w:rsidRDefault="007F5E2B">
      <w:r>
        <w:t>The dietary dataset covered the period from 1988 to 2018</w:t>
      </w:r>
      <w:r w:rsidR="002548BA">
        <w:t>, which includes 11 sub-periods. The 1988-1994 period corresponds to NHANES III, while the 1999-2018 period corresponds to NHANES continuous, with 10 two-year cycles. For example, year 1999-2000 corresponds to the 1st cycle of NHANES continuous, and year 2001-2002 corresponds to the 2</w:t>
      </w:r>
      <w:r w:rsidR="002548BA" w:rsidRPr="002548BA">
        <w:rPr>
          <w:vertAlign w:val="superscript"/>
        </w:rPr>
        <w:t>nd</w:t>
      </w:r>
      <w:r w:rsidR="002548BA">
        <w:t xml:space="preserve"> cycle of NHANES continuous, etc.</w:t>
      </w:r>
    </w:p>
    <w:p w14:paraId="0F6DDA6A" w14:textId="101CFB51" w:rsidR="002548BA" w:rsidRDefault="00606E9B">
      <w:r>
        <w:t xml:space="preserve">The dietary dataset </w:t>
      </w:r>
      <w:r w:rsidR="00932DEC">
        <w:rPr>
          <w:rFonts w:hint="eastAsia"/>
        </w:rPr>
        <w:t>i</w:t>
      </w:r>
      <w:r w:rsidR="00932DEC">
        <w:t>ncludes a total of 117</w:t>
      </w:r>
      <w:ins w:id="1" w:author="Lei Huang" w:date="2022-04-28T12:40:00Z">
        <w:r w:rsidR="007D2D59">
          <w:t>181</w:t>
        </w:r>
      </w:ins>
      <w:del w:id="2" w:author="Lei Huang" w:date="2022-04-28T12:40:00Z">
        <w:r w:rsidR="00932DEC" w:rsidDel="007D2D59">
          <w:delText>066</w:delText>
        </w:r>
      </w:del>
      <w:r w:rsidR="00932DEC">
        <w:t xml:space="preserve"> </w:t>
      </w:r>
      <w:ins w:id="3" w:author="Lei Huang" w:date="2022-04-28T12:50:00Z">
        <w:r w:rsidR="00F96F02">
          <w:t xml:space="preserve">unique </w:t>
        </w:r>
      </w:ins>
      <w:r w:rsidR="00932DEC">
        <w:t xml:space="preserve">respondents with non-missing data. The dietary intake data were obtained using 24-hr dietary recall questionnaire. </w:t>
      </w:r>
      <w:del w:id="4" w:author="Lei Huang" w:date="2022-04-28T12:41:00Z">
        <w:r w:rsidR="00932DEC" w:rsidDel="007D2D59">
          <w:delText xml:space="preserve">All of the </w:delText>
        </w:r>
      </w:del>
      <w:r w:rsidR="00932DEC">
        <w:t xml:space="preserve">117066 respondents have </w:t>
      </w:r>
      <w:ins w:id="5" w:author="Lei Huang" w:date="2022-04-28T12:51:00Z">
        <w:r w:rsidR="00F96F02">
          <w:t>the 1</w:t>
        </w:r>
        <w:r w:rsidR="00F96F02" w:rsidRPr="00F96F02">
          <w:rPr>
            <w:vertAlign w:val="superscript"/>
            <w:rPrChange w:id="6" w:author="Lei Huang" w:date="2022-04-28T12:51:00Z">
              <w:rPr/>
            </w:rPrChange>
          </w:rPr>
          <w:t>st</w:t>
        </w:r>
        <w:r w:rsidR="00F96F02">
          <w:t xml:space="preserve"> day</w:t>
        </w:r>
      </w:ins>
      <w:del w:id="7" w:author="Lei Huang" w:date="2022-04-28T12:51:00Z">
        <w:r w:rsidR="006210BF" w:rsidDel="00F96F02">
          <w:delText>1-day</w:delText>
        </w:r>
      </w:del>
      <w:r w:rsidR="00932DEC">
        <w:t xml:space="preserve"> dietary recall, </w:t>
      </w:r>
      <w:del w:id="8" w:author="Lei Huang" w:date="2022-04-28T12:41:00Z">
        <w:r w:rsidR="00932DEC" w:rsidDel="007D2D59">
          <w:rPr>
            <w:rFonts w:hint="eastAsia"/>
          </w:rPr>
          <w:delText>among whom</w:delText>
        </w:r>
      </w:del>
      <w:ins w:id="9" w:author="Lei Huang" w:date="2022-04-28T12:41:00Z">
        <w:r w:rsidR="007D2D59">
          <w:t>while</w:t>
        </w:r>
      </w:ins>
      <w:r w:rsidR="00932DEC">
        <w:t xml:space="preserve"> 6</w:t>
      </w:r>
      <w:ins w:id="10" w:author="Lei Huang" w:date="2022-04-28T12:41:00Z">
        <w:r w:rsidR="007D2D59">
          <w:t>2</w:t>
        </w:r>
      </w:ins>
      <w:ins w:id="11" w:author="Lei Huang" w:date="2022-04-28T12:48:00Z">
        <w:r w:rsidR="00C17387">
          <w:t>486</w:t>
        </w:r>
      </w:ins>
      <w:del w:id="12" w:author="Lei Huang" w:date="2022-04-28T12:41:00Z">
        <w:r w:rsidR="00932DEC" w:rsidDel="007D2D59">
          <w:delText>0813 also</w:delText>
        </w:r>
      </w:del>
      <w:r w:rsidR="00932DEC">
        <w:t xml:space="preserve"> have </w:t>
      </w:r>
      <w:ins w:id="13" w:author="Lei Huang" w:date="2022-04-28T12:51:00Z">
        <w:r w:rsidR="00F96F02">
          <w:t>the</w:t>
        </w:r>
      </w:ins>
      <w:del w:id="14" w:author="Lei Huang" w:date="2022-04-28T12:51:00Z">
        <w:r w:rsidR="00932DEC" w:rsidDel="00F96F02">
          <w:delText>a</w:delText>
        </w:r>
      </w:del>
      <w:r w:rsidR="00932DEC">
        <w:t xml:space="preserve"> 2</w:t>
      </w:r>
      <w:r w:rsidR="00932DEC" w:rsidRPr="00932DEC">
        <w:rPr>
          <w:vertAlign w:val="superscript"/>
        </w:rPr>
        <w:t>nd</w:t>
      </w:r>
      <w:r w:rsidR="00932DEC">
        <w:t xml:space="preserve"> day recall. </w:t>
      </w:r>
      <w:ins w:id="15" w:author="Lei Huang" w:date="2022-04-28T12:47:00Z">
        <w:r w:rsidR="00C17387">
          <w:t xml:space="preserve">Among these, 62372 respondents have both </w:t>
        </w:r>
      </w:ins>
      <w:ins w:id="16" w:author="Lei Huang" w:date="2022-04-28T12:51:00Z">
        <w:r w:rsidR="00F96F02">
          <w:t xml:space="preserve">the </w:t>
        </w:r>
      </w:ins>
      <w:ins w:id="17" w:author="Lei Huang" w:date="2022-04-28T12:47:00Z">
        <w:r w:rsidR="00C17387">
          <w:t>1</w:t>
        </w:r>
      </w:ins>
      <w:ins w:id="18" w:author="Lei Huang" w:date="2022-04-28T12:48:00Z">
        <w:r w:rsidR="00C17387" w:rsidRPr="00C17387">
          <w:rPr>
            <w:vertAlign w:val="superscript"/>
            <w:rPrChange w:id="19" w:author="Lei Huang" w:date="2022-04-28T12:48:00Z">
              <w:rPr/>
            </w:rPrChange>
          </w:rPr>
          <w:t>st</w:t>
        </w:r>
        <w:r w:rsidR="00C17387">
          <w:t xml:space="preserve"> day and 2</w:t>
        </w:r>
        <w:r w:rsidR="00C17387" w:rsidRPr="00C17387">
          <w:rPr>
            <w:vertAlign w:val="superscript"/>
            <w:rPrChange w:id="20" w:author="Lei Huang" w:date="2022-04-28T12:48:00Z">
              <w:rPr/>
            </w:rPrChange>
          </w:rPr>
          <w:t>nd</w:t>
        </w:r>
        <w:r w:rsidR="00C17387">
          <w:t xml:space="preserve"> day recalls. </w:t>
        </w:r>
      </w:ins>
      <w:ins w:id="21" w:author="Lei Huang" w:date="2022-04-28T12:49:00Z">
        <w:r w:rsidR="00F96F02">
          <w:t>Thus, 54694 respondents only have the 1</w:t>
        </w:r>
        <w:r w:rsidR="00F96F02" w:rsidRPr="00F96F02">
          <w:rPr>
            <w:vertAlign w:val="superscript"/>
            <w:rPrChange w:id="22" w:author="Lei Huang" w:date="2022-04-28T12:49:00Z">
              <w:rPr/>
            </w:rPrChange>
          </w:rPr>
          <w:t>st</w:t>
        </w:r>
        <w:r w:rsidR="00F96F02">
          <w:t xml:space="preserve"> day recall data, while 114 respondents only have the 2</w:t>
        </w:r>
        <w:r w:rsidR="00F96F02" w:rsidRPr="00F96F02">
          <w:rPr>
            <w:vertAlign w:val="superscript"/>
            <w:rPrChange w:id="23" w:author="Lei Huang" w:date="2022-04-28T12:49:00Z">
              <w:rPr/>
            </w:rPrChange>
          </w:rPr>
          <w:t>nd</w:t>
        </w:r>
        <w:r w:rsidR="00F96F02">
          <w:t xml:space="preserve"> day recall data.</w:t>
        </w:r>
      </w:ins>
      <w:ins w:id="24" w:author="Lei Huang" w:date="2022-04-28T12:50:00Z">
        <w:r w:rsidR="00F96F02">
          <w:t xml:space="preserve"> </w:t>
        </w:r>
      </w:ins>
      <w:r w:rsidR="00932DEC">
        <w:t xml:space="preserve">The number of respondents in each </w:t>
      </w:r>
      <w:proofErr w:type="gramStart"/>
      <w:r w:rsidR="00932DEC">
        <w:t>time period</w:t>
      </w:r>
      <w:proofErr w:type="gramEnd"/>
      <w:r w:rsidR="00932DEC">
        <w:t xml:space="preserve"> is listed in Table 1.</w:t>
      </w:r>
      <w:r w:rsidR="00AB4A9D">
        <w:t xml:space="preserve"> We have also estimated the usual intakes based on the 2-day or 1-day dietary recall data</w:t>
      </w:r>
      <w:r w:rsidR="006903CF">
        <w:t xml:space="preserve">, which are included in this dataset. </w:t>
      </w:r>
    </w:p>
    <w:p w14:paraId="7A9E5CD9" w14:textId="77777777" w:rsidR="00C8166C" w:rsidRDefault="00C8166C"/>
    <w:p w14:paraId="3ED23447" w14:textId="77777777" w:rsidR="008766B2" w:rsidRDefault="008766B2">
      <w:r>
        <w:br w:type="page"/>
      </w:r>
    </w:p>
    <w:p w14:paraId="0B986226" w14:textId="4E416BD2" w:rsidR="002861AF" w:rsidRDefault="002861AF">
      <w:r>
        <w:lastRenderedPageBreak/>
        <w:t>Table 1. Number of respondents in each NHANES period</w:t>
      </w:r>
    </w:p>
    <w:p w14:paraId="03226427" w14:textId="1B50C5D2" w:rsidR="002861AF" w:rsidRDefault="002861AF">
      <w:pPr>
        <w:rPr>
          <w:ins w:id="25" w:author="Lei Huang" w:date="2022-04-28T12:37:00Z"/>
        </w:rPr>
      </w:pPr>
      <w:del w:id="26" w:author="Lei Huang" w:date="2022-04-28T12:37:00Z">
        <w:r w:rsidRPr="002861AF" w:rsidDel="007D2D59">
          <w:rPr>
            <w:noProof/>
            <w:lang w:eastAsia="en-US"/>
          </w:rPr>
          <w:drawing>
            <wp:inline distT="0" distB="0" distL="0" distR="0" wp14:anchorId="6F520A31" wp14:editId="15E8B412">
              <wp:extent cx="2484120" cy="286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4120" cy="2863850"/>
                      </a:xfrm>
                      <a:prstGeom prst="rect">
                        <a:avLst/>
                      </a:prstGeom>
                      <a:noFill/>
                      <a:ln>
                        <a:noFill/>
                      </a:ln>
                    </pic:spPr>
                  </pic:pic>
                </a:graphicData>
              </a:graphic>
            </wp:inline>
          </w:drawing>
        </w:r>
      </w:del>
    </w:p>
    <w:p w14:paraId="04C1D45F" w14:textId="675D26AC" w:rsidR="007D2D59" w:rsidRDefault="00B41973">
      <w:ins w:id="27" w:author="Lei Huang" w:date="2022-04-28T12:46:00Z">
        <w:r w:rsidRPr="00B41973">
          <w:drawing>
            <wp:inline distT="0" distB="0" distL="0" distR="0" wp14:anchorId="0F4A4D6C" wp14:editId="579E1A20">
              <wp:extent cx="248602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2867025"/>
                      </a:xfrm>
                      <a:prstGeom prst="rect">
                        <a:avLst/>
                      </a:prstGeom>
                      <a:noFill/>
                      <a:ln>
                        <a:noFill/>
                      </a:ln>
                    </pic:spPr>
                  </pic:pic>
                </a:graphicData>
              </a:graphic>
            </wp:inline>
          </w:drawing>
        </w:r>
      </w:ins>
    </w:p>
    <w:p w14:paraId="17A7BD79" w14:textId="445A0FA2" w:rsidR="00932DEC" w:rsidRDefault="00932DEC"/>
    <w:p w14:paraId="4E169EA1" w14:textId="5DA9F941" w:rsidR="00664D86" w:rsidRPr="00664D86" w:rsidRDefault="00664D86">
      <w:pPr>
        <w:rPr>
          <w:i/>
          <w:iCs/>
        </w:rPr>
      </w:pPr>
      <w:r w:rsidRPr="00664D86">
        <w:rPr>
          <w:i/>
          <w:iCs/>
        </w:rPr>
        <w:t>Dataset structure</w:t>
      </w:r>
    </w:p>
    <w:p w14:paraId="6318CDBF" w14:textId="700DA64F" w:rsidR="001A10B7" w:rsidRDefault="00A05AEB">
      <w:r>
        <w:t xml:space="preserve">For the structure of the dietary dataset, each row represents one </w:t>
      </w:r>
      <w:r w:rsidR="006210BF">
        <w:t xml:space="preserve">24-hr recall of one respondent, and each column represents one variable. </w:t>
      </w:r>
      <w:r w:rsidR="00045739">
        <w:t xml:space="preserve">Each respondent is identified by a unique </w:t>
      </w:r>
      <w:r w:rsidR="00B43FD7">
        <w:t xml:space="preserve">sequence number </w:t>
      </w:r>
      <w:r w:rsidR="00B43FD7">
        <w:rPr>
          <w:rFonts w:hint="eastAsia"/>
        </w:rPr>
        <w:t>wi</w:t>
      </w:r>
      <w:r w:rsidR="00B43FD7">
        <w:t xml:space="preserve">th the variable name “SEQN”. </w:t>
      </w:r>
      <w:r w:rsidR="006210BF">
        <w:t xml:space="preserve">Thus, for respondents with </w:t>
      </w:r>
      <w:del w:id="28" w:author="Lei Huang" w:date="2022-04-28T17:02:00Z">
        <w:r w:rsidR="006210BF" w:rsidDel="00C32AF7">
          <w:delText>1-day</w:delText>
        </w:r>
      </w:del>
      <w:ins w:id="29" w:author="Lei Huang" w:date="2022-04-28T17:02:00Z">
        <w:r w:rsidR="00C32AF7">
          <w:t>1</w:t>
        </w:r>
        <w:r w:rsidR="00C32AF7" w:rsidRPr="00C32AF7">
          <w:rPr>
            <w:vertAlign w:val="superscript"/>
            <w:rPrChange w:id="30" w:author="Lei Huang" w:date="2022-04-28T17:02:00Z">
              <w:rPr/>
            </w:rPrChange>
          </w:rPr>
          <w:t>st</w:t>
        </w:r>
        <w:r w:rsidR="00C32AF7">
          <w:t xml:space="preserve"> day or 2</w:t>
        </w:r>
        <w:r w:rsidR="00C32AF7" w:rsidRPr="00C32AF7">
          <w:rPr>
            <w:vertAlign w:val="superscript"/>
            <w:rPrChange w:id="31" w:author="Lei Huang" w:date="2022-04-28T17:02:00Z">
              <w:rPr/>
            </w:rPrChange>
          </w:rPr>
          <w:t>nd</w:t>
        </w:r>
        <w:r w:rsidR="00C32AF7">
          <w:t xml:space="preserve"> day</w:t>
        </w:r>
      </w:ins>
      <w:r w:rsidR="006210BF">
        <w:t xml:space="preserve"> recall, there </w:t>
      </w:r>
      <w:r w:rsidR="006903CF">
        <w:t>are 2</w:t>
      </w:r>
      <w:r w:rsidR="006210BF">
        <w:t xml:space="preserve"> row</w:t>
      </w:r>
      <w:r w:rsidR="006903CF">
        <w:t>s</w:t>
      </w:r>
      <w:r w:rsidR="006210BF">
        <w:t xml:space="preserve"> for each respondent, </w:t>
      </w:r>
      <w:r w:rsidR="006903CF">
        <w:t xml:space="preserve">one row for the </w:t>
      </w:r>
      <w:del w:id="32" w:author="Lei Huang" w:date="2022-04-28T17:02:00Z">
        <w:r w:rsidR="006903CF" w:rsidDel="00C32AF7">
          <w:delText xml:space="preserve">1-day </w:delText>
        </w:r>
      </w:del>
      <w:r w:rsidR="006903CF">
        <w:t>recall and the other row for the estimated usual intake. F</w:t>
      </w:r>
      <w:r w:rsidR="006210BF">
        <w:t xml:space="preserve">or respondents with </w:t>
      </w:r>
      <w:del w:id="33" w:author="Lei Huang" w:date="2022-04-28T17:02:00Z">
        <w:r w:rsidR="006210BF" w:rsidDel="00C32AF7">
          <w:delText>2-day</w:delText>
        </w:r>
      </w:del>
      <w:ins w:id="34" w:author="Lei Huang" w:date="2022-04-28T17:02:00Z">
        <w:r w:rsidR="00C32AF7">
          <w:t>both 1</w:t>
        </w:r>
        <w:r w:rsidR="00C32AF7" w:rsidRPr="00C32AF7">
          <w:rPr>
            <w:vertAlign w:val="superscript"/>
            <w:rPrChange w:id="35" w:author="Lei Huang" w:date="2022-04-28T17:02:00Z">
              <w:rPr/>
            </w:rPrChange>
          </w:rPr>
          <w:t>st</w:t>
        </w:r>
        <w:r w:rsidR="00C32AF7">
          <w:t xml:space="preserve"> day and 2</w:t>
        </w:r>
        <w:r w:rsidR="00C32AF7" w:rsidRPr="00C32AF7">
          <w:rPr>
            <w:vertAlign w:val="superscript"/>
            <w:rPrChange w:id="36" w:author="Lei Huang" w:date="2022-04-28T17:03:00Z">
              <w:rPr/>
            </w:rPrChange>
          </w:rPr>
          <w:t>n</w:t>
        </w:r>
      </w:ins>
      <w:ins w:id="37" w:author="Lei Huang" w:date="2022-04-28T17:03:00Z">
        <w:r w:rsidR="00C32AF7" w:rsidRPr="00C32AF7">
          <w:rPr>
            <w:vertAlign w:val="superscript"/>
            <w:rPrChange w:id="38" w:author="Lei Huang" w:date="2022-04-28T17:03:00Z">
              <w:rPr/>
            </w:rPrChange>
          </w:rPr>
          <w:t>d</w:t>
        </w:r>
        <w:r w:rsidR="00C32AF7">
          <w:t xml:space="preserve"> day</w:t>
        </w:r>
      </w:ins>
      <w:r w:rsidR="006210BF">
        <w:t xml:space="preserve"> recalls, there are </w:t>
      </w:r>
      <w:r w:rsidR="006903CF">
        <w:t>3</w:t>
      </w:r>
      <w:r w:rsidR="006210BF">
        <w:t xml:space="preserve"> rows for each respondent</w:t>
      </w:r>
      <w:r w:rsidR="006903CF">
        <w:t xml:space="preserve"> – two rows for the </w:t>
      </w:r>
      <w:ins w:id="39" w:author="Lei Huang" w:date="2022-04-28T17:03:00Z">
        <w:r w:rsidR="00C32AF7">
          <w:t>1</w:t>
        </w:r>
        <w:r w:rsidR="00C32AF7" w:rsidRPr="00C32AF7">
          <w:rPr>
            <w:vertAlign w:val="superscript"/>
            <w:rPrChange w:id="40" w:author="Lei Huang" w:date="2022-04-28T17:03:00Z">
              <w:rPr/>
            </w:rPrChange>
          </w:rPr>
          <w:t>st</w:t>
        </w:r>
        <w:r w:rsidR="00C32AF7">
          <w:t xml:space="preserve"> and 2</w:t>
        </w:r>
        <w:r w:rsidR="00C32AF7" w:rsidRPr="00C32AF7">
          <w:rPr>
            <w:vertAlign w:val="superscript"/>
            <w:rPrChange w:id="41" w:author="Lei Huang" w:date="2022-04-28T17:03:00Z">
              <w:rPr/>
            </w:rPrChange>
          </w:rPr>
          <w:t>nd</w:t>
        </w:r>
        <w:r w:rsidR="00C32AF7">
          <w:t xml:space="preserve"> day</w:t>
        </w:r>
      </w:ins>
      <w:del w:id="42" w:author="Lei Huang" w:date="2022-04-28T17:03:00Z">
        <w:r w:rsidR="006903CF" w:rsidDel="00C32AF7">
          <w:delText>2-day</w:delText>
        </w:r>
      </w:del>
      <w:r w:rsidR="006903CF">
        <w:t xml:space="preserve"> recalls and one row for the estimated usual intake</w:t>
      </w:r>
      <w:r w:rsidR="006210BF">
        <w:t xml:space="preserve">. There </w:t>
      </w:r>
      <w:proofErr w:type="gramStart"/>
      <w:r w:rsidR="006210BF">
        <w:t>are</w:t>
      </w:r>
      <w:proofErr w:type="gramEnd"/>
      <w:r w:rsidR="006210BF">
        <w:t xml:space="preserve"> a total of </w:t>
      </w:r>
      <w:r w:rsidR="006903CF">
        <w:t>32</w:t>
      </w:r>
      <w:ins w:id="43" w:author="Lei Huang" w:date="2022-04-28T17:03:00Z">
        <w:r w:rsidR="00C32AF7">
          <w:t>4,374</w:t>
        </w:r>
      </w:ins>
      <w:del w:id="44" w:author="Lei Huang" w:date="2022-04-28T17:03:00Z">
        <w:r w:rsidR="006903CF" w:rsidDel="00C32AF7">
          <w:delText>1721</w:delText>
        </w:r>
      </w:del>
      <w:r w:rsidR="006903CF">
        <w:t xml:space="preserve"> </w:t>
      </w:r>
      <w:r w:rsidR="006210BF">
        <w:t xml:space="preserve">rows in the dataset, </w:t>
      </w:r>
      <w:r w:rsidR="006210BF">
        <w:lastRenderedPageBreak/>
        <w:t xml:space="preserve">including respondents with non-missing and missing data. </w:t>
      </w:r>
      <w:r w:rsidR="001A10B7">
        <w:t xml:space="preserve">A screenshot of the dataset is presented in Figure 1. </w:t>
      </w:r>
    </w:p>
    <w:p w14:paraId="68CEE6DC" w14:textId="63C32D21" w:rsidR="00443C89" w:rsidRDefault="006903CF">
      <w:r>
        <w:rPr>
          <w:noProof/>
          <w:lang w:eastAsia="en-US"/>
        </w:rPr>
        <w:drawing>
          <wp:inline distT="0" distB="0" distL="0" distR="0" wp14:anchorId="51A738D5" wp14:editId="57DB4B5F">
            <wp:extent cx="5486400" cy="28797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486400" cy="2879725"/>
                    </a:xfrm>
                    <a:prstGeom prst="rect">
                      <a:avLst/>
                    </a:prstGeom>
                  </pic:spPr>
                </pic:pic>
              </a:graphicData>
            </a:graphic>
          </wp:inline>
        </w:drawing>
      </w:r>
    </w:p>
    <w:p w14:paraId="2E4AAED1" w14:textId="066D8EBB" w:rsidR="001A10B7" w:rsidRDefault="001A10B7">
      <w:r>
        <w:t>Figure 1. Screenshot of the final dietary dataset.</w:t>
      </w:r>
    </w:p>
    <w:p w14:paraId="1F423F0F" w14:textId="4B79E8BB" w:rsidR="00664D86" w:rsidRDefault="00664D86"/>
    <w:p w14:paraId="1EE23650" w14:textId="7FB44B39" w:rsidR="00664D86" w:rsidRPr="00664D86" w:rsidRDefault="00664D86">
      <w:pPr>
        <w:rPr>
          <w:i/>
          <w:iCs/>
        </w:rPr>
      </w:pPr>
      <w:r>
        <w:rPr>
          <w:i/>
          <w:iCs/>
        </w:rPr>
        <w:t>Variable documentation</w:t>
      </w:r>
      <w:r>
        <w:rPr>
          <w:i/>
          <w:iCs/>
        </w:rPr>
        <w:tab/>
      </w:r>
    </w:p>
    <w:p w14:paraId="0B5A7956" w14:textId="2C62BFDA" w:rsidR="00D54F17" w:rsidRDefault="006210BF">
      <w:r>
        <w:t>There are a total of 317 variables in the dataset</w:t>
      </w:r>
      <w:r w:rsidR="00282920">
        <w:t xml:space="preserve">. Detailed information of each variable is provided in a separate </w:t>
      </w:r>
      <w:r w:rsidR="00E01D07">
        <w:t xml:space="preserve">spreadsheet </w:t>
      </w:r>
      <w:r w:rsidR="00282920">
        <w:t>document “Doc_dietary_variable_list.xlsx”.</w:t>
      </w:r>
      <w:r w:rsidR="00E01D07">
        <w:t xml:space="preserve"> In this spreadsheet</w:t>
      </w:r>
      <w:r w:rsidR="00D54F17">
        <w:t>:</w:t>
      </w:r>
    </w:p>
    <w:p w14:paraId="11DF8E0D" w14:textId="7BF1EE93" w:rsidR="00D54F17" w:rsidRDefault="00E01D07">
      <w:r>
        <w:t xml:space="preserve">“Variable name” (column A) presents the codename of each variable. </w:t>
      </w:r>
    </w:p>
    <w:p w14:paraId="23C5F26C" w14:textId="77777777" w:rsidR="00D54F17" w:rsidRDefault="00E01D07">
      <w:r>
        <w:t xml:space="preserve">“Variable description” (column B) describes the meaning of each variable. </w:t>
      </w:r>
    </w:p>
    <w:p w14:paraId="7D36DA91" w14:textId="77777777" w:rsidR="00D54F17" w:rsidRDefault="00E01D07">
      <w:r>
        <w:t xml:space="preserve">“Variable type” (column C) classifies each variable to one of 7 types: survey, nutrient, food groups equivalents (FPED), water consumption, salt use, diet, and fish &amp; shellfish consumption. </w:t>
      </w:r>
      <w:r w:rsidR="006463FF">
        <w:t xml:space="preserve">The number of each variable type is listed in Table 2. </w:t>
      </w:r>
    </w:p>
    <w:p w14:paraId="4B075F8F" w14:textId="30B54327" w:rsidR="002861AF" w:rsidRDefault="006463FF">
      <w:r>
        <w:t xml:space="preserve">“Availability” (columns D to N) indicates if each variable is available in each of the 11 NHANES periods. </w:t>
      </w:r>
      <w:r w:rsidR="00B878F3">
        <w:t xml:space="preserve">An “x” indicates that the variable is available in the specified period, while a blank cell indicates that the variable is not available. </w:t>
      </w:r>
      <w:r w:rsidR="00D54F17">
        <w:t xml:space="preserve">Certain variables are noted as “unit change”, for example, the variable “DRXTVARA” in NHANES III, which means that this variable was recorded in the unit of retinol equivalent (RE) in NHANES III that was changed to the unit of retinol activity equivalent (RAE) to be consistent with the later years. </w:t>
      </w:r>
      <w:ins w:id="45" w:author="Lei Huang" w:date="2022-04-28T17:07:00Z">
        <w:r w:rsidR="00C32AF7">
          <w:t>Certain variables are noted as “calculated”, for example, the variable “DRXT_V_</w:t>
        </w:r>
        <w:r w:rsidR="005C31D8">
          <w:t>REDOR_TOTAL” in NHANES III,</w:t>
        </w:r>
      </w:ins>
      <w:ins w:id="46" w:author="Lei Huang" w:date="2022-04-28T17:08:00Z">
        <w:r w:rsidR="005C31D8">
          <w:t xml:space="preserve"> which means that this variable did not exist in the original NHANES III </w:t>
        </w:r>
        <w:proofErr w:type="gramStart"/>
        <w:r w:rsidR="005C31D8">
          <w:t>data, but</w:t>
        </w:r>
        <w:proofErr w:type="gramEnd"/>
        <w:r w:rsidR="005C31D8">
          <w:t xml:space="preserve"> was calculated from </w:t>
        </w:r>
      </w:ins>
      <w:ins w:id="47" w:author="Lei Huang" w:date="2022-04-28T17:09:00Z">
        <w:r w:rsidR="005C31D8">
          <w:t xml:space="preserve">other variables. </w:t>
        </w:r>
      </w:ins>
      <w:ins w:id="48" w:author="Lei Huang" w:date="2022-04-28T17:10:00Z">
        <w:r w:rsidR="005C31D8">
          <w:t>T</w:t>
        </w:r>
        <w:r w:rsidR="005C31D8">
          <w:t xml:space="preserve">he variable “DRXT_V_REDOR_TOTAL” </w:t>
        </w:r>
        <w:r w:rsidR="005C31D8">
          <w:t>was c</w:t>
        </w:r>
      </w:ins>
      <w:ins w:id="49" w:author="Lei Huang" w:date="2022-04-28T17:09:00Z">
        <w:r w:rsidR="005C31D8" w:rsidRPr="005C31D8">
          <w:t xml:space="preserve">alculated as the sum of </w:t>
        </w:r>
      </w:ins>
      <w:ins w:id="50" w:author="Lei Huang" w:date="2022-04-28T17:10:00Z">
        <w:r w:rsidR="005C31D8">
          <w:t>“</w:t>
        </w:r>
      </w:ins>
      <w:ins w:id="51" w:author="Lei Huang" w:date="2022-04-28T17:09:00Z">
        <w:r w:rsidR="005C31D8" w:rsidRPr="005C31D8">
          <w:t>DRXT_V_REDOR_OTHER</w:t>
        </w:r>
      </w:ins>
      <w:ins w:id="52" w:author="Lei Huang" w:date="2022-04-28T17:10:00Z">
        <w:r w:rsidR="005C31D8">
          <w:t>”</w:t>
        </w:r>
      </w:ins>
      <w:ins w:id="53" w:author="Lei Huang" w:date="2022-04-28T17:09:00Z">
        <w:r w:rsidR="005C31D8" w:rsidRPr="005C31D8">
          <w:t xml:space="preserve"> and </w:t>
        </w:r>
      </w:ins>
      <w:ins w:id="54" w:author="Lei Huang" w:date="2022-04-28T17:10:00Z">
        <w:r w:rsidR="005C31D8">
          <w:t>“</w:t>
        </w:r>
      </w:ins>
      <w:ins w:id="55" w:author="Lei Huang" w:date="2022-04-28T17:09:00Z">
        <w:r w:rsidR="005C31D8" w:rsidRPr="005C31D8">
          <w:t>DRXT_V_REDOR_TOMATO</w:t>
        </w:r>
      </w:ins>
      <w:ins w:id="56" w:author="Lei Huang" w:date="2022-04-28T17:10:00Z">
        <w:r w:rsidR="005C31D8">
          <w:t>”</w:t>
        </w:r>
      </w:ins>
      <w:ins w:id="57" w:author="Lei Huang" w:date="2022-04-28T17:09:00Z">
        <w:r w:rsidR="005C31D8" w:rsidRPr="005C31D8">
          <w:t>.</w:t>
        </w:r>
      </w:ins>
    </w:p>
    <w:p w14:paraId="522821A7" w14:textId="36217C60" w:rsidR="00B026C9" w:rsidRDefault="00D54F17">
      <w:r>
        <w:lastRenderedPageBreak/>
        <w:t xml:space="preserve">“Data source and documentation” (columns O to R) provides the source of the raw data and the link of the NHANES documentations. </w:t>
      </w:r>
      <w:r w:rsidR="00B026C9">
        <w:t>Columns O an P provide the file description and documentation link for NHANES III (1988-1994), while columns Q and R provide the file description and documentation link for NHANES continuous (1999-2018).</w:t>
      </w:r>
    </w:p>
    <w:p w14:paraId="3B4EDC31" w14:textId="77777777" w:rsidR="008766B2" w:rsidRDefault="008766B2">
      <w:r>
        <w:br w:type="page"/>
      </w:r>
    </w:p>
    <w:p w14:paraId="74CD2C5E" w14:textId="212C4B3B" w:rsidR="006463FF" w:rsidRDefault="006463FF">
      <w:r>
        <w:lastRenderedPageBreak/>
        <w:t>Table 2. Number of variables by type</w:t>
      </w:r>
    </w:p>
    <w:tbl>
      <w:tblPr>
        <w:tblStyle w:val="TableGrid"/>
        <w:tblW w:w="0" w:type="auto"/>
        <w:tblLook w:val="04A0" w:firstRow="1" w:lastRow="0" w:firstColumn="1" w:lastColumn="0" w:noHBand="0" w:noVBand="1"/>
      </w:tblPr>
      <w:tblGrid>
        <w:gridCol w:w="1517"/>
        <w:gridCol w:w="764"/>
      </w:tblGrid>
      <w:tr w:rsidR="006463FF" w14:paraId="0151EA8D" w14:textId="77777777" w:rsidTr="006463FF">
        <w:tc>
          <w:tcPr>
            <w:tcW w:w="0" w:type="auto"/>
          </w:tcPr>
          <w:p w14:paraId="5205999B" w14:textId="3D69ACD1" w:rsidR="006463FF" w:rsidRPr="006463FF" w:rsidRDefault="006463FF">
            <w:pPr>
              <w:rPr>
                <w:b/>
                <w:bCs/>
              </w:rPr>
            </w:pPr>
            <w:r w:rsidRPr="006463FF">
              <w:rPr>
                <w:b/>
                <w:bCs/>
              </w:rPr>
              <w:t>Variable type</w:t>
            </w:r>
          </w:p>
        </w:tc>
        <w:tc>
          <w:tcPr>
            <w:tcW w:w="0" w:type="auto"/>
          </w:tcPr>
          <w:p w14:paraId="3BE2A7F3" w14:textId="61F7B30C" w:rsidR="006463FF" w:rsidRPr="006463FF" w:rsidRDefault="006463FF">
            <w:pPr>
              <w:rPr>
                <w:b/>
                <w:bCs/>
              </w:rPr>
            </w:pPr>
            <w:r w:rsidRPr="006463FF">
              <w:rPr>
                <w:b/>
                <w:bCs/>
              </w:rPr>
              <w:t>Count</w:t>
            </w:r>
          </w:p>
        </w:tc>
      </w:tr>
      <w:tr w:rsidR="006463FF" w14:paraId="14214649" w14:textId="77777777" w:rsidTr="006463FF">
        <w:tc>
          <w:tcPr>
            <w:tcW w:w="0" w:type="auto"/>
          </w:tcPr>
          <w:p w14:paraId="3E9FCB76" w14:textId="2344F752" w:rsidR="006463FF" w:rsidRDefault="006463FF">
            <w:r>
              <w:t>survey</w:t>
            </w:r>
          </w:p>
        </w:tc>
        <w:tc>
          <w:tcPr>
            <w:tcW w:w="0" w:type="auto"/>
          </w:tcPr>
          <w:p w14:paraId="134D361A" w14:textId="23EEF004" w:rsidR="006463FF" w:rsidRDefault="006463FF">
            <w:r>
              <w:t>31</w:t>
            </w:r>
          </w:p>
        </w:tc>
      </w:tr>
      <w:tr w:rsidR="006463FF" w14:paraId="265BE7C7" w14:textId="77777777" w:rsidTr="006463FF">
        <w:tc>
          <w:tcPr>
            <w:tcW w:w="0" w:type="auto"/>
          </w:tcPr>
          <w:p w14:paraId="5B9212E5" w14:textId="4C582E56" w:rsidR="006463FF" w:rsidRDefault="006463FF">
            <w:r>
              <w:t>water</w:t>
            </w:r>
          </w:p>
        </w:tc>
        <w:tc>
          <w:tcPr>
            <w:tcW w:w="0" w:type="auto"/>
          </w:tcPr>
          <w:p w14:paraId="0DEBB3C3" w14:textId="207A89E5" w:rsidR="006463FF" w:rsidRDefault="006463FF">
            <w:r>
              <w:t>5</w:t>
            </w:r>
          </w:p>
        </w:tc>
      </w:tr>
      <w:tr w:rsidR="006463FF" w14:paraId="47EB04F5" w14:textId="77777777" w:rsidTr="006463FF">
        <w:tc>
          <w:tcPr>
            <w:tcW w:w="0" w:type="auto"/>
          </w:tcPr>
          <w:p w14:paraId="2ED79004" w14:textId="79E00864" w:rsidR="006463FF" w:rsidRDefault="006463FF">
            <w:r>
              <w:t>salt</w:t>
            </w:r>
          </w:p>
        </w:tc>
        <w:tc>
          <w:tcPr>
            <w:tcW w:w="0" w:type="auto"/>
          </w:tcPr>
          <w:p w14:paraId="1EBCB150" w14:textId="1808D1C3" w:rsidR="006463FF" w:rsidRDefault="006463FF">
            <w:r>
              <w:t>6</w:t>
            </w:r>
          </w:p>
        </w:tc>
      </w:tr>
      <w:tr w:rsidR="006463FF" w14:paraId="0B19035F" w14:textId="77777777" w:rsidTr="006463FF">
        <w:tc>
          <w:tcPr>
            <w:tcW w:w="0" w:type="auto"/>
          </w:tcPr>
          <w:p w14:paraId="1E29FC01" w14:textId="2113897F" w:rsidR="006463FF" w:rsidRDefault="006463FF">
            <w:r>
              <w:t>diet</w:t>
            </w:r>
          </w:p>
        </w:tc>
        <w:tc>
          <w:tcPr>
            <w:tcW w:w="0" w:type="auto"/>
          </w:tcPr>
          <w:p w14:paraId="4BB57367" w14:textId="04E7CF55" w:rsidR="006463FF" w:rsidRDefault="006463FF">
            <w:r>
              <w:t>15</w:t>
            </w:r>
          </w:p>
        </w:tc>
      </w:tr>
      <w:tr w:rsidR="006463FF" w14:paraId="697E3A03" w14:textId="77777777" w:rsidTr="006463FF">
        <w:tc>
          <w:tcPr>
            <w:tcW w:w="0" w:type="auto"/>
          </w:tcPr>
          <w:p w14:paraId="59A31BE4" w14:textId="5C3D392F" w:rsidR="006463FF" w:rsidRDefault="006463FF">
            <w:r>
              <w:t>fish &amp; shellfish</w:t>
            </w:r>
          </w:p>
        </w:tc>
        <w:tc>
          <w:tcPr>
            <w:tcW w:w="0" w:type="auto"/>
          </w:tcPr>
          <w:p w14:paraId="6171E580" w14:textId="275F9C28" w:rsidR="006463FF" w:rsidRDefault="006463FF">
            <w:r>
              <w:t>66</w:t>
            </w:r>
          </w:p>
        </w:tc>
      </w:tr>
      <w:tr w:rsidR="006463FF" w14:paraId="76D4241F" w14:textId="77777777" w:rsidTr="006463FF">
        <w:tc>
          <w:tcPr>
            <w:tcW w:w="0" w:type="auto"/>
          </w:tcPr>
          <w:p w14:paraId="2A846F1D" w14:textId="1C903410" w:rsidR="006463FF" w:rsidRDefault="006463FF">
            <w:r>
              <w:t>nutrient</w:t>
            </w:r>
          </w:p>
        </w:tc>
        <w:tc>
          <w:tcPr>
            <w:tcW w:w="0" w:type="auto"/>
          </w:tcPr>
          <w:p w14:paraId="35A78633" w14:textId="6C017120" w:rsidR="006463FF" w:rsidRDefault="006463FF">
            <w:r>
              <w:t>157</w:t>
            </w:r>
          </w:p>
        </w:tc>
      </w:tr>
      <w:tr w:rsidR="006463FF" w14:paraId="79AB1321" w14:textId="77777777" w:rsidTr="006463FF">
        <w:tc>
          <w:tcPr>
            <w:tcW w:w="0" w:type="auto"/>
          </w:tcPr>
          <w:p w14:paraId="437AB20C" w14:textId="43F85F08" w:rsidR="006463FF" w:rsidRDefault="006463FF">
            <w:r>
              <w:t>FPED</w:t>
            </w:r>
          </w:p>
        </w:tc>
        <w:tc>
          <w:tcPr>
            <w:tcW w:w="0" w:type="auto"/>
          </w:tcPr>
          <w:p w14:paraId="550D48B4" w14:textId="40799897" w:rsidR="006463FF" w:rsidRDefault="006463FF">
            <w:r>
              <w:t>37</w:t>
            </w:r>
          </w:p>
        </w:tc>
      </w:tr>
      <w:tr w:rsidR="00C8166C" w14:paraId="06B63F13" w14:textId="77777777" w:rsidTr="006463FF">
        <w:tc>
          <w:tcPr>
            <w:tcW w:w="0" w:type="auto"/>
          </w:tcPr>
          <w:p w14:paraId="0771AB53" w14:textId="5CBE1D70" w:rsidR="00C8166C" w:rsidRDefault="00C8166C">
            <w:r>
              <w:t>Mortality</w:t>
            </w:r>
          </w:p>
        </w:tc>
        <w:tc>
          <w:tcPr>
            <w:tcW w:w="0" w:type="auto"/>
          </w:tcPr>
          <w:p w14:paraId="2EC640F2" w14:textId="3255FD6F" w:rsidR="00C8166C" w:rsidRDefault="00B82A34">
            <w:r>
              <w:t>7</w:t>
            </w:r>
          </w:p>
        </w:tc>
      </w:tr>
    </w:tbl>
    <w:p w14:paraId="0FE42DA5" w14:textId="42B6BC46" w:rsidR="006463FF" w:rsidRDefault="006463FF"/>
    <w:p w14:paraId="5E8D9A23" w14:textId="691EA4B4" w:rsidR="00664D86" w:rsidRPr="00664D86" w:rsidRDefault="00664D86">
      <w:pPr>
        <w:rPr>
          <w:i/>
          <w:iCs/>
        </w:rPr>
      </w:pPr>
      <w:r w:rsidRPr="00664D86">
        <w:rPr>
          <w:i/>
          <w:iCs/>
        </w:rPr>
        <w:t xml:space="preserve">Variable </w:t>
      </w:r>
      <w:r>
        <w:rPr>
          <w:i/>
          <w:iCs/>
        </w:rPr>
        <w:t>explanation</w:t>
      </w:r>
    </w:p>
    <w:p w14:paraId="747758C6" w14:textId="66A7509D" w:rsidR="005779FE" w:rsidRDefault="005779FE">
      <w:r>
        <w:t>Explanations on several important variables are as follows:</w:t>
      </w:r>
    </w:p>
    <w:p w14:paraId="65A6E7B5" w14:textId="2A4E28DB" w:rsidR="005779FE" w:rsidRDefault="005779FE">
      <w:r>
        <w:rPr>
          <w:rFonts w:hint="eastAsia"/>
        </w:rPr>
        <w:t>S</w:t>
      </w:r>
      <w:r>
        <w:t>EQN</w:t>
      </w:r>
      <w:r>
        <w:rPr>
          <w:rFonts w:hint="eastAsia"/>
        </w:rPr>
        <w:t>:</w:t>
      </w:r>
      <w:r>
        <w:t xml:space="preserve"> the original respondent sequence number reported in NHANES.</w:t>
      </w:r>
    </w:p>
    <w:p w14:paraId="4E3E86F2" w14:textId="5F27B8C8" w:rsidR="005779FE" w:rsidRDefault="005779FE">
      <w:proofErr w:type="spellStart"/>
      <w:r>
        <w:t>SEQN_new</w:t>
      </w:r>
      <w:proofErr w:type="spellEnd"/>
      <w:r>
        <w:t xml:space="preserve">: </w:t>
      </w:r>
      <w:r w:rsidR="00237B4B">
        <w:t>since there are duplicate sequence numbers in NHANES III and NHANES continuous, we created this new sequence number that added a prefix to the original sequence number. A prefix “C</w:t>
      </w:r>
      <w:proofErr w:type="gramStart"/>
      <w:r w:rsidR="00237B4B">
        <w:t>-“ was</w:t>
      </w:r>
      <w:proofErr w:type="gramEnd"/>
      <w:r w:rsidR="00237B4B">
        <w:t xml:space="preserve"> added to the sequence numbers in NHANES continuous, while a prefix “I-“ was added to those in NHANES III.</w:t>
      </w:r>
    </w:p>
    <w:p w14:paraId="643A9913" w14:textId="100ED2F7" w:rsidR="00237B4B" w:rsidRDefault="00CC5DAB">
      <w:r>
        <w:t>SDDSRVYR: this is a number that indicates the NHANES period, as listed in Table 3.</w:t>
      </w:r>
    </w:p>
    <w:p w14:paraId="23BFFB84" w14:textId="40DEDB23" w:rsidR="00CC5DAB" w:rsidRDefault="007A56F9">
      <w:r w:rsidRPr="007A56F9">
        <w:t>RIDAGEYR</w:t>
      </w:r>
      <w:r>
        <w:t>: age of the respondent in years. It equals zero if the respondent is an infant less than 12 months old.</w:t>
      </w:r>
    </w:p>
    <w:p w14:paraId="40899ABE" w14:textId="5A4B785F" w:rsidR="007A56F9" w:rsidRDefault="007A56F9">
      <w:r w:rsidRPr="007A56F9">
        <w:t>RIAGENDR</w:t>
      </w:r>
      <w:r>
        <w:t>: gender of the respondent. 1 is male, 2 is female.</w:t>
      </w:r>
    </w:p>
    <w:p w14:paraId="1C55C0A3" w14:textId="49BA62FD" w:rsidR="007A56F9" w:rsidRDefault="007A56F9">
      <w:proofErr w:type="spellStart"/>
      <w:r>
        <w:t>survey_day</w:t>
      </w:r>
      <w:proofErr w:type="spellEnd"/>
      <w:r>
        <w:t xml:space="preserve">: </w:t>
      </w:r>
      <w:r w:rsidR="00736158">
        <w:t xml:space="preserve">a value of 1 </w:t>
      </w:r>
      <w:r w:rsidR="004C5043">
        <w:t>indicates this is the 1</w:t>
      </w:r>
      <w:r w:rsidR="004C5043" w:rsidRPr="004C5043">
        <w:rPr>
          <w:vertAlign w:val="superscript"/>
        </w:rPr>
        <w:t>st</w:t>
      </w:r>
      <w:r w:rsidR="004C5043">
        <w:t xml:space="preserve"> day recall</w:t>
      </w:r>
      <w:r w:rsidR="00736158">
        <w:t xml:space="preserve"> of the respondent; a value of 2 indicates this is </w:t>
      </w:r>
      <w:r w:rsidR="004C5043">
        <w:t>the 2</w:t>
      </w:r>
      <w:r w:rsidR="004C5043" w:rsidRPr="004C5043">
        <w:rPr>
          <w:vertAlign w:val="superscript"/>
        </w:rPr>
        <w:t>nd</w:t>
      </w:r>
      <w:r w:rsidR="004C5043">
        <w:t xml:space="preserve"> recall</w:t>
      </w:r>
      <w:r w:rsidR="00736158">
        <w:t>; a value of 0 indicates this is the estimated usual intake.</w:t>
      </w:r>
    </w:p>
    <w:p w14:paraId="703FC723" w14:textId="3DAD4185" w:rsidR="00443C89" w:rsidRDefault="00443C89">
      <w:r>
        <w:t>Description of the other variables can be found in the file “Doc_dietary_variable_list.xlsx”.</w:t>
      </w:r>
    </w:p>
    <w:p w14:paraId="5B1D30CC" w14:textId="372E4811" w:rsidR="00CC5DAB" w:rsidRDefault="00CC5DAB">
      <w:r>
        <w:t>Table 3. Values of the variable “SDDSRVYR” and the corresponding time periods</w:t>
      </w:r>
    </w:p>
    <w:tbl>
      <w:tblPr>
        <w:tblStyle w:val="TableGrid"/>
        <w:tblW w:w="0" w:type="auto"/>
        <w:tblLook w:val="04A0" w:firstRow="1" w:lastRow="0" w:firstColumn="1" w:lastColumn="0" w:noHBand="0" w:noVBand="1"/>
      </w:tblPr>
      <w:tblGrid>
        <w:gridCol w:w="1194"/>
        <w:gridCol w:w="1637"/>
      </w:tblGrid>
      <w:tr w:rsidR="008515D1" w14:paraId="793EA234" w14:textId="77777777" w:rsidTr="008515D1">
        <w:tc>
          <w:tcPr>
            <w:tcW w:w="0" w:type="auto"/>
          </w:tcPr>
          <w:p w14:paraId="2928E1EB" w14:textId="39A0C995" w:rsidR="008515D1" w:rsidRPr="008515D1" w:rsidRDefault="008515D1">
            <w:pPr>
              <w:rPr>
                <w:b/>
                <w:bCs/>
              </w:rPr>
            </w:pPr>
            <w:r w:rsidRPr="008515D1">
              <w:rPr>
                <w:b/>
                <w:bCs/>
              </w:rPr>
              <w:t>SDDSRVYR</w:t>
            </w:r>
          </w:p>
        </w:tc>
        <w:tc>
          <w:tcPr>
            <w:tcW w:w="0" w:type="auto"/>
          </w:tcPr>
          <w:p w14:paraId="206FB9FB" w14:textId="1730B671" w:rsidR="008515D1" w:rsidRPr="008515D1" w:rsidRDefault="008515D1">
            <w:pPr>
              <w:rPr>
                <w:b/>
                <w:bCs/>
              </w:rPr>
            </w:pPr>
            <w:r w:rsidRPr="008515D1">
              <w:rPr>
                <w:b/>
                <w:bCs/>
              </w:rPr>
              <w:t>NHANES period</w:t>
            </w:r>
          </w:p>
        </w:tc>
      </w:tr>
      <w:tr w:rsidR="008515D1" w14:paraId="0BB31D1B" w14:textId="77777777" w:rsidTr="008515D1">
        <w:tc>
          <w:tcPr>
            <w:tcW w:w="0" w:type="auto"/>
          </w:tcPr>
          <w:p w14:paraId="72E1A4CA" w14:textId="52A75488" w:rsidR="008515D1" w:rsidRDefault="008515D1">
            <w:r>
              <w:t>-1</w:t>
            </w:r>
          </w:p>
        </w:tc>
        <w:tc>
          <w:tcPr>
            <w:tcW w:w="0" w:type="auto"/>
          </w:tcPr>
          <w:p w14:paraId="557BDBFB" w14:textId="1006503C" w:rsidR="008515D1" w:rsidRDefault="008515D1">
            <w:r>
              <w:t>1988-1994</w:t>
            </w:r>
          </w:p>
        </w:tc>
      </w:tr>
      <w:tr w:rsidR="008515D1" w14:paraId="2423883F" w14:textId="77777777" w:rsidTr="008515D1">
        <w:tc>
          <w:tcPr>
            <w:tcW w:w="0" w:type="auto"/>
          </w:tcPr>
          <w:p w14:paraId="71703E04" w14:textId="7862BB6C" w:rsidR="008515D1" w:rsidRDefault="008515D1">
            <w:r>
              <w:t>1</w:t>
            </w:r>
          </w:p>
        </w:tc>
        <w:tc>
          <w:tcPr>
            <w:tcW w:w="0" w:type="auto"/>
          </w:tcPr>
          <w:p w14:paraId="7A081BE8" w14:textId="690BF493" w:rsidR="008515D1" w:rsidRDefault="008515D1">
            <w:r>
              <w:t>1999-2000</w:t>
            </w:r>
          </w:p>
        </w:tc>
      </w:tr>
      <w:tr w:rsidR="008515D1" w14:paraId="34DB6880" w14:textId="77777777" w:rsidTr="008515D1">
        <w:tc>
          <w:tcPr>
            <w:tcW w:w="0" w:type="auto"/>
          </w:tcPr>
          <w:p w14:paraId="022EA132" w14:textId="7EBD0C27" w:rsidR="008515D1" w:rsidRDefault="008515D1">
            <w:r>
              <w:t>2</w:t>
            </w:r>
          </w:p>
        </w:tc>
        <w:tc>
          <w:tcPr>
            <w:tcW w:w="0" w:type="auto"/>
          </w:tcPr>
          <w:p w14:paraId="51EAB981" w14:textId="2CE2157D" w:rsidR="008515D1" w:rsidRDefault="008515D1">
            <w:r>
              <w:t>2001-2002</w:t>
            </w:r>
          </w:p>
        </w:tc>
      </w:tr>
      <w:tr w:rsidR="008515D1" w14:paraId="733BD786" w14:textId="77777777" w:rsidTr="008515D1">
        <w:tc>
          <w:tcPr>
            <w:tcW w:w="0" w:type="auto"/>
          </w:tcPr>
          <w:p w14:paraId="6044D0C9" w14:textId="35881FFE" w:rsidR="008515D1" w:rsidRDefault="008515D1">
            <w:r>
              <w:t>3</w:t>
            </w:r>
          </w:p>
        </w:tc>
        <w:tc>
          <w:tcPr>
            <w:tcW w:w="0" w:type="auto"/>
          </w:tcPr>
          <w:p w14:paraId="4B0AAA80" w14:textId="5EE8A30F" w:rsidR="008515D1" w:rsidRDefault="008515D1">
            <w:r>
              <w:t>2003-2004</w:t>
            </w:r>
          </w:p>
        </w:tc>
      </w:tr>
      <w:tr w:rsidR="008515D1" w14:paraId="6A9E0ABA" w14:textId="77777777" w:rsidTr="008515D1">
        <w:tc>
          <w:tcPr>
            <w:tcW w:w="0" w:type="auto"/>
          </w:tcPr>
          <w:p w14:paraId="59C82684" w14:textId="4240156F" w:rsidR="008515D1" w:rsidRDefault="008515D1">
            <w:r>
              <w:t>4</w:t>
            </w:r>
          </w:p>
        </w:tc>
        <w:tc>
          <w:tcPr>
            <w:tcW w:w="0" w:type="auto"/>
          </w:tcPr>
          <w:p w14:paraId="6E7A7316" w14:textId="01112272" w:rsidR="008515D1" w:rsidRDefault="008515D1">
            <w:r>
              <w:t>2005-2006</w:t>
            </w:r>
          </w:p>
        </w:tc>
      </w:tr>
      <w:tr w:rsidR="008515D1" w14:paraId="7C561871" w14:textId="77777777" w:rsidTr="008515D1">
        <w:tc>
          <w:tcPr>
            <w:tcW w:w="0" w:type="auto"/>
          </w:tcPr>
          <w:p w14:paraId="4C0E6599" w14:textId="2F832C13" w:rsidR="008515D1" w:rsidRDefault="008515D1">
            <w:r>
              <w:t>5</w:t>
            </w:r>
          </w:p>
        </w:tc>
        <w:tc>
          <w:tcPr>
            <w:tcW w:w="0" w:type="auto"/>
          </w:tcPr>
          <w:p w14:paraId="5F5C8B3A" w14:textId="1CEBE72E" w:rsidR="008515D1" w:rsidRDefault="008515D1">
            <w:r>
              <w:t>2007-2008</w:t>
            </w:r>
          </w:p>
        </w:tc>
      </w:tr>
      <w:tr w:rsidR="008515D1" w14:paraId="12793C7E" w14:textId="77777777" w:rsidTr="008515D1">
        <w:tc>
          <w:tcPr>
            <w:tcW w:w="0" w:type="auto"/>
          </w:tcPr>
          <w:p w14:paraId="0DF4A83B" w14:textId="563EAC31" w:rsidR="008515D1" w:rsidRDefault="008515D1">
            <w:r>
              <w:t>6</w:t>
            </w:r>
          </w:p>
        </w:tc>
        <w:tc>
          <w:tcPr>
            <w:tcW w:w="0" w:type="auto"/>
          </w:tcPr>
          <w:p w14:paraId="7DE6989A" w14:textId="39F04268" w:rsidR="008515D1" w:rsidRDefault="008515D1">
            <w:r>
              <w:t>2009-2010</w:t>
            </w:r>
          </w:p>
        </w:tc>
      </w:tr>
      <w:tr w:rsidR="008515D1" w14:paraId="2C9AC1BF" w14:textId="77777777" w:rsidTr="008515D1">
        <w:tc>
          <w:tcPr>
            <w:tcW w:w="0" w:type="auto"/>
          </w:tcPr>
          <w:p w14:paraId="50125AA8" w14:textId="3D60C518" w:rsidR="008515D1" w:rsidRDefault="008515D1">
            <w:r>
              <w:t>7</w:t>
            </w:r>
          </w:p>
        </w:tc>
        <w:tc>
          <w:tcPr>
            <w:tcW w:w="0" w:type="auto"/>
          </w:tcPr>
          <w:p w14:paraId="6B2CB14D" w14:textId="6BECB5AA" w:rsidR="008515D1" w:rsidRDefault="008515D1">
            <w:r>
              <w:t>2011-2012</w:t>
            </w:r>
          </w:p>
        </w:tc>
      </w:tr>
      <w:tr w:rsidR="008515D1" w14:paraId="626A6760" w14:textId="77777777" w:rsidTr="008515D1">
        <w:tc>
          <w:tcPr>
            <w:tcW w:w="0" w:type="auto"/>
          </w:tcPr>
          <w:p w14:paraId="48079015" w14:textId="4475F5C5" w:rsidR="008515D1" w:rsidRDefault="008515D1">
            <w:r>
              <w:t>8</w:t>
            </w:r>
          </w:p>
        </w:tc>
        <w:tc>
          <w:tcPr>
            <w:tcW w:w="0" w:type="auto"/>
          </w:tcPr>
          <w:p w14:paraId="652F4B58" w14:textId="3488C7B3" w:rsidR="008515D1" w:rsidRDefault="008515D1">
            <w:r>
              <w:t>2013-2014</w:t>
            </w:r>
          </w:p>
        </w:tc>
      </w:tr>
      <w:tr w:rsidR="008515D1" w14:paraId="435F325F" w14:textId="77777777" w:rsidTr="008515D1">
        <w:tc>
          <w:tcPr>
            <w:tcW w:w="0" w:type="auto"/>
          </w:tcPr>
          <w:p w14:paraId="270CCA1C" w14:textId="7C626E6A" w:rsidR="008515D1" w:rsidRDefault="008515D1">
            <w:r>
              <w:t>9</w:t>
            </w:r>
          </w:p>
        </w:tc>
        <w:tc>
          <w:tcPr>
            <w:tcW w:w="0" w:type="auto"/>
          </w:tcPr>
          <w:p w14:paraId="30B24DCB" w14:textId="7D23D97C" w:rsidR="008515D1" w:rsidRDefault="008515D1">
            <w:r>
              <w:t>2015-2016</w:t>
            </w:r>
          </w:p>
        </w:tc>
      </w:tr>
      <w:tr w:rsidR="008515D1" w14:paraId="13F9937B" w14:textId="77777777" w:rsidTr="008515D1">
        <w:tc>
          <w:tcPr>
            <w:tcW w:w="0" w:type="auto"/>
          </w:tcPr>
          <w:p w14:paraId="361C473F" w14:textId="23466029" w:rsidR="008515D1" w:rsidRDefault="008515D1">
            <w:r>
              <w:t>10</w:t>
            </w:r>
          </w:p>
        </w:tc>
        <w:tc>
          <w:tcPr>
            <w:tcW w:w="0" w:type="auto"/>
          </w:tcPr>
          <w:p w14:paraId="75E60277" w14:textId="7EA61EFF" w:rsidR="008515D1" w:rsidRDefault="008515D1">
            <w:r>
              <w:t>2017-2018</w:t>
            </w:r>
          </w:p>
        </w:tc>
      </w:tr>
    </w:tbl>
    <w:p w14:paraId="058F8E18" w14:textId="700C6C68" w:rsidR="00CC5DAB" w:rsidRDefault="00CC5DAB">
      <w:pPr>
        <w:rPr>
          <w:noProof/>
          <w:lang w:eastAsia="en-US"/>
        </w:rPr>
      </w:pPr>
    </w:p>
    <w:p w14:paraId="482F13CE" w14:textId="0B330430" w:rsidR="00D9583A" w:rsidRDefault="006124F2">
      <w:pPr>
        <w:rPr>
          <w:noProof/>
          <w:lang w:eastAsia="en-US"/>
        </w:rPr>
      </w:pPr>
      <w:r>
        <w:rPr>
          <w:noProof/>
          <w:lang w:eastAsia="en-US"/>
        </w:rPr>
        <w:t>T</w:t>
      </w:r>
      <w:r w:rsidR="00A76887">
        <w:rPr>
          <w:noProof/>
          <w:lang w:eastAsia="en-US"/>
        </w:rPr>
        <w:t>able</w:t>
      </w:r>
      <w:r>
        <w:rPr>
          <w:noProof/>
          <w:lang w:eastAsia="en-US"/>
        </w:rPr>
        <w:t xml:space="preserve"> 4</w:t>
      </w:r>
      <w:r w:rsidR="00D9583A">
        <w:rPr>
          <w:noProof/>
          <w:lang w:eastAsia="en-US"/>
        </w:rPr>
        <w:t xml:space="preserve"> presents the </w:t>
      </w:r>
      <w:r>
        <w:rPr>
          <w:noProof/>
          <w:lang w:eastAsia="en-US"/>
        </w:rPr>
        <w:t xml:space="preserve">dietary </w:t>
      </w:r>
      <w:r w:rsidR="00D9583A">
        <w:rPr>
          <w:noProof/>
          <w:lang w:eastAsia="en-US"/>
        </w:rPr>
        <w:t>variables that are available in more than 5 NHANES periods.</w:t>
      </w:r>
      <w:r w:rsidR="008766B2">
        <w:rPr>
          <w:noProof/>
          <w:lang w:eastAsia="en-US"/>
        </w:rPr>
        <w:t xml:space="preserve"> The full list of variable is decsribed in the excel document "</w:t>
      </w:r>
      <w:r w:rsidR="008766B2" w:rsidRPr="008766B2">
        <w:rPr>
          <w:noProof/>
          <w:lang w:eastAsia="en-US"/>
        </w:rPr>
        <w:t>Doc_dietary_variable_list_v</w:t>
      </w:r>
      <w:ins w:id="58" w:author="Lei Huang" w:date="2022-04-28T17:04:00Z">
        <w:r w:rsidR="00C32AF7">
          <w:rPr>
            <w:noProof/>
            <w:lang w:eastAsia="en-US"/>
          </w:rPr>
          <w:t>3a</w:t>
        </w:r>
      </w:ins>
      <w:del w:id="59" w:author="Lei Huang" w:date="2022-04-28T17:04:00Z">
        <w:r w:rsidR="008766B2" w:rsidRPr="008766B2" w:rsidDel="00C32AF7">
          <w:rPr>
            <w:noProof/>
            <w:lang w:eastAsia="en-US"/>
          </w:rPr>
          <w:delText>2b</w:delText>
        </w:r>
      </w:del>
      <w:r w:rsidR="008766B2">
        <w:rPr>
          <w:noProof/>
          <w:lang w:eastAsia="en-US"/>
        </w:rPr>
        <w:t>".</w:t>
      </w:r>
    </w:p>
    <w:p w14:paraId="43E0945B" w14:textId="58FF34D8" w:rsidR="006124F2" w:rsidRDefault="006124F2">
      <w:pPr>
        <w:rPr>
          <w:noProof/>
          <w:lang w:eastAsia="en-US"/>
        </w:rPr>
      </w:pPr>
      <w:r>
        <w:rPr>
          <w:noProof/>
          <w:lang w:eastAsia="en-US"/>
        </w:rPr>
        <w:t>Table 4. D</w:t>
      </w:r>
      <w:r w:rsidRPr="006124F2">
        <w:rPr>
          <w:noProof/>
          <w:lang w:eastAsia="en-US"/>
        </w:rPr>
        <w:t>ietary variables available in more than 5 NHANES periods</w:t>
      </w:r>
    </w:p>
    <w:tbl>
      <w:tblPr>
        <w:tblStyle w:val="TableGrid"/>
        <w:tblW w:w="8905" w:type="dxa"/>
        <w:tblLayout w:type="fixed"/>
        <w:tblLook w:val="04A0" w:firstRow="1" w:lastRow="0" w:firstColumn="1" w:lastColumn="0" w:noHBand="0" w:noVBand="1"/>
      </w:tblPr>
      <w:tblGrid>
        <w:gridCol w:w="1252"/>
        <w:gridCol w:w="4233"/>
        <w:gridCol w:w="990"/>
        <w:gridCol w:w="1196"/>
        <w:gridCol w:w="1234"/>
      </w:tblGrid>
      <w:tr w:rsidR="00146314" w:rsidRPr="00146314" w14:paraId="4999A9F3" w14:textId="77777777" w:rsidTr="006124F2">
        <w:trPr>
          <w:trHeight w:val="300"/>
        </w:trPr>
        <w:tc>
          <w:tcPr>
            <w:tcW w:w="1252" w:type="dxa"/>
            <w:noWrap/>
            <w:hideMark/>
          </w:tcPr>
          <w:p w14:paraId="6DA14259" w14:textId="77777777" w:rsidR="00146314" w:rsidRPr="00146314" w:rsidRDefault="00146314">
            <w:pPr>
              <w:rPr>
                <w:b/>
                <w:bCs/>
              </w:rPr>
            </w:pPr>
            <w:r w:rsidRPr="00146314">
              <w:rPr>
                <w:b/>
                <w:bCs/>
              </w:rPr>
              <w:t>Variable name</w:t>
            </w:r>
          </w:p>
        </w:tc>
        <w:tc>
          <w:tcPr>
            <w:tcW w:w="4233" w:type="dxa"/>
            <w:noWrap/>
            <w:hideMark/>
          </w:tcPr>
          <w:p w14:paraId="5E7B4598" w14:textId="77777777" w:rsidR="00146314" w:rsidRPr="00146314" w:rsidRDefault="00146314">
            <w:pPr>
              <w:rPr>
                <w:b/>
                <w:bCs/>
              </w:rPr>
            </w:pPr>
            <w:r w:rsidRPr="00146314">
              <w:rPr>
                <w:b/>
                <w:bCs/>
              </w:rPr>
              <w:t>Variable description</w:t>
            </w:r>
          </w:p>
        </w:tc>
        <w:tc>
          <w:tcPr>
            <w:tcW w:w="990" w:type="dxa"/>
            <w:noWrap/>
            <w:hideMark/>
          </w:tcPr>
          <w:p w14:paraId="3A29BC66" w14:textId="2F8C5F40" w:rsidR="00146314" w:rsidRPr="00146314" w:rsidRDefault="00146314">
            <w:pPr>
              <w:rPr>
                <w:b/>
                <w:bCs/>
              </w:rPr>
            </w:pPr>
            <w:r w:rsidRPr="00146314">
              <w:rPr>
                <w:b/>
                <w:bCs/>
              </w:rPr>
              <w:t>Variable</w:t>
            </w:r>
            <w:r>
              <w:rPr>
                <w:b/>
                <w:bCs/>
              </w:rPr>
              <w:t xml:space="preserve"> type </w:t>
            </w:r>
          </w:p>
        </w:tc>
        <w:tc>
          <w:tcPr>
            <w:tcW w:w="1196" w:type="dxa"/>
            <w:noWrap/>
            <w:hideMark/>
          </w:tcPr>
          <w:p w14:paraId="6E2D6946" w14:textId="12DB47BF" w:rsidR="00146314" w:rsidRPr="00146314" w:rsidRDefault="00146314">
            <w:pPr>
              <w:rPr>
                <w:b/>
                <w:bCs/>
              </w:rPr>
            </w:pPr>
            <w:r w:rsidRPr="00146314">
              <w:rPr>
                <w:b/>
                <w:bCs/>
              </w:rPr>
              <w:t>Number</w:t>
            </w:r>
            <w:r>
              <w:rPr>
                <w:b/>
                <w:bCs/>
              </w:rPr>
              <w:t xml:space="preserve"> </w:t>
            </w:r>
            <w:r w:rsidRPr="00146314">
              <w:rPr>
                <w:b/>
                <w:bCs/>
              </w:rPr>
              <w:t>of cycles</w:t>
            </w:r>
            <w:r>
              <w:rPr>
                <w:b/>
                <w:bCs/>
              </w:rPr>
              <w:t xml:space="preserve"> </w:t>
            </w:r>
            <w:r w:rsidRPr="00146314">
              <w:rPr>
                <w:b/>
                <w:bCs/>
              </w:rPr>
              <w:t>covered</w:t>
            </w:r>
          </w:p>
        </w:tc>
        <w:tc>
          <w:tcPr>
            <w:tcW w:w="1234" w:type="dxa"/>
            <w:noWrap/>
            <w:hideMark/>
          </w:tcPr>
          <w:p w14:paraId="5F2C8290" w14:textId="01DE6E13" w:rsidR="00146314" w:rsidRPr="00146314" w:rsidRDefault="00146314">
            <w:pPr>
              <w:rPr>
                <w:b/>
                <w:bCs/>
              </w:rPr>
            </w:pPr>
            <w:r w:rsidRPr="00146314">
              <w:rPr>
                <w:b/>
                <w:bCs/>
              </w:rPr>
              <w:t>Period</w:t>
            </w:r>
            <w:r>
              <w:rPr>
                <w:b/>
                <w:bCs/>
              </w:rPr>
              <w:t xml:space="preserve"> covered</w:t>
            </w:r>
          </w:p>
        </w:tc>
      </w:tr>
      <w:tr w:rsidR="00146314" w:rsidRPr="00146314" w14:paraId="64BBEF6F" w14:textId="77777777" w:rsidTr="006124F2">
        <w:trPr>
          <w:trHeight w:val="300"/>
        </w:trPr>
        <w:tc>
          <w:tcPr>
            <w:tcW w:w="1252" w:type="dxa"/>
            <w:noWrap/>
            <w:hideMark/>
          </w:tcPr>
          <w:p w14:paraId="6A042209" w14:textId="77777777" w:rsidR="00146314" w:rsidRPr="00146314" w:rsidRDefault="00146314">
            <w:proofErr w:type="spellStart"/>
            <w:r w:rsidRPr="00146314">
              <w:t>SEQN_new</w:t>
            </w:r>
            <w:proofErr w:type="spellEnd"/>
          </w:p>
        </w:tc>
        <w:tc>
          <w:tcPr>
            <w:tcW w:w="4233" w:type="dxa"/>
            <w:noWrap/>
            <w:hideMark/>
          </w:tcPr>
          <w:p w14:paraId="3B9A91C1" w14:textId="77777777" w:rsidR="00146314" w:rsidRPr="00146314" w:rsidRDefault="00146314">
            <w:r w:rsidRPr="00146314">
              <w:t>Respondent sequence number that includes an identifier for NHANES III and NHANES continuous</w:t>
            </w:r>
          </w:p>
        </w:tc>
        <w:tc>
          <w:tcPr>
            <w:tcW w:w="990" w:type="dxa"/>
            <w:noWrap/>
            <w:hideMark/>
          </w:tcPr>
          <w:p w14:paraId="33D674D4" w14:textId="77777777" w:rsidR="00146314" w:rsidRPr="00146314" w:rsidRDefault="00146314">
            <w:r w:rsidRPr="00146314">
              <w:t>survey</w:t>
            </w:r>
          </w:p>
        </w:tc>
        <w:tc>
          <w:tcPr>
            <w:tcW w:w="1196" w:type="dxa"/>
            <w:noWrap/>
            <w:hideMark/>
          </w:tcPr>
          <w:p w14:paraId="454CA914" w14:textId="77777777" w:rsidR="00146314" w:rsidRPr="00146314" w:rsidRDefault="00146314" w:rsidP="00146314">
            <w:r w:rsidRPr="00146314">
              <w:t>11</w:t>
            </w:r>
          </w:p>
        </w:tc>
        <w:tc>
          <w:tcPr>
            <w:tcW w:w="1234" w:type="dxa"/>
            <w:noWrap/>
            <w:hideMark/>
          </w:tcPr>
          <w:p w14:paraId="28FF49B8" w14:textId="77777777" w:rsidR="00146314" w:rsidRPr="00146314" w:rsidRDefault="00146314">
            <w:r w:rsidRPr="00146314">
              <w:t>1988-2018</w:t>
            </w:r>
          </w:p>
        </w:tc>
      </w:tr>
      <w:tr w:rsidR="00146314" w:rsidRPr="00146314" w14:paraId="2A95217C" w14:textId="77777777" w:rsidTr="006124F2">
        <w:trPr>
          <w:trHeight w:val="300"/>
        </w:trPr>
        <w:tc>
          <w:tcPr>
            <w:tcW w:w="1252" w:type="dxa"/>
            <w:noWrap/>
            <w:hideMark/>
          </w:tcPr>
          <w:p w14:paraId="18DD5C21" w14:textId="77777777" w:rsidR="00146314" w:rsidRPr="00146314" w:rsidRDefault="00146314">
            <w:r w:rsidRPr="00146314">
              <w:t>SEQN</w:t>
            </w:r>
          </w:p>
        </w:tc>
        <w:tc>
          <w:tcPr>
            <w:tcW w:w="4233" w:type="dxa"/>
            <w:noWrap/>
            <w:hideMark/>
          </w:tcPr>
          <w:p w14:paraId="7F24198E" w14:textId="77777777" w:rsidR="00146314" w:rsidRPr="00146314" w:rsidRDefault="00146314">
            <w:r w:rsidRPr="00146314">
              <w:t>Respondent sequence number</w:t>
            </w:r>
          </w:p>
        </w:tc>
        <w:tc>
          <w:tcPr>
            <w:tcW w:w="990" w:type="dxa"/>
            <w:noWrap/>
            <w:hideMark/>
          </w:tcPr>
          <w:p w14:paraId="26F545F0" w14:textId="77777777" w:rsidR="00146314" w:rsidRPr="00146314" w:rsidRDefault="00146314">
            <w:r w:rsidRPr="00146314">
              <w:t>survey</w:t>
            </w:r>
          </w:p>
        </w:tc>
        <w:tc>
          <w:tcPr>
            <w:tcW w:w="1196" w:type="dxa"/>
            <w:noWrap/>
            <w:hideMark/>
          </w:tcPr>
          <w:p w14:paraId="2A88CAA7" w14:textId="77777777" w:rsidR="00146314" w:rsidRPr="00146314" w:rsidRDefault="00146314" w:rsidP="00146314">
            <w:r w:rsidRPr="00146314">
              <w:t>11</w:t>
            </w:r>
          </w:p>
        </w:tc>
        <w:tc>
          <w:tcPr>
            <w:tcW w:w="1234" w:type="dxa"/>
            <w:noWrap/>
            <w:hideMark/>
          </w:tcPr>
          <w:p w14:paraId="5CD32090" w14:textId="77777777" w:rsidR="00146314" w:rsidRPr="00146314" w:rsidRDefault="00146314">
            <w:r w:rsidRPr="00146314">
              <w:t>1988-2018</w:t>
            </w:r>
          </w:p>
        </w:tc>
      </w:tr>
      <w:tr w:rsidR="00146314" w:rsidRPr="00146314" w14:paraId="6910A1C6" w14:textId="77777777" w:rsidTr="006124F2">
        <w:trPr>
          <w:trHeight w:val="300"/>
        </w:trPr>
        <w:tc>
          <w:tcPr>
            <w:tcW w:w="1252" w:type="dxa"/>
            <w:noWrap/>
            <w:hideMark/>
          </w:tcPr>
          <w:p w14:paraId="36325E7A" w14:textId="77777777" w:rsidR="00146314" w:rsidRPr="00146314" w:rsidRDefault="00146314">
            <w:r w:rsidRPr="00146314">
              <w:t>SDDSRVYR</w:t>
            </w:r>
          </w:p>
        </w:tc>
        <w:tc>
          <w:tcPr>
            <w:tcW w:w="4233" w:type="dxa"/>
            <w:noWrap/>
            <w:hideMark/>
          </w:tcPr>
          <w:p w14:paraId="455F2C49" w14:textId="77777777" w:rsidR="00146314" w:rsidRPr="00146314" w:rsidRDefault="00146314">
            <w:r w:rsidRPr="00146314">
              <w:t>Sample cycle</w:t>
            </w:r>
          </w:p>
        </w:tc>
        <w:tc>
          <w:tcPr>
            <w:tcW w:w="990" w:type="dxa"/>
            <w:noWrap/>
            <w:hideMark/>
          </w:tcPr>
          <w:p w14:paraId="6F32CEAC" w14:textId="77777777" w:rsidR="00146314" w:rsidRPr="00146314" w:rsidRDefault="00146314">
            <w:r w:rsidRPr="00146314">
              <w:t>survey</w:t>
            </w:r>
          </w:p>
        </w:tc>
        <w:tc>
          <w:tcPr>
            <w:tcW w:w="1196" w:type="dxa"/>
            <w:noWrap/>
            <w:hideMark/>
          </w:tcPr>
          <w:p w14:paraId="0B2F9ABE" w14:textId="77777777" w:rsidR="00146314" w:rsidRPr="00146314" w:rsidRDefault="00146314" w:rsidP="00146314">
            <w:r w:rsidRPr="00146314">
              <w:t>11</w:t>
            </w:r>
          </w:p>
        </w:tc>
        <w:tc>
          <w:tcPr>
            <w:tcW w:w="1234" w:type="dxa"/>
            <w:noWrap/>
            <w:hideMark/>
          </w:tcPr>
          <w:p w14:paraId="3C50210C" w14:textId="77777777" w:rsidR="00146314" w:rsidRPr="00146314" w:rsidRDefault="00146314">
            <w:r w:rsidRPr="00146314">
              <w:t>1988-2018</w:t>
            </w:r>
          </w:p>
        </w:tc>
      </w:tr>
      <w:tr w:rsidR="00146314" w:rsidRPr="00146314" w14:paraId="3E01254B" w14:textId="77777777" w:rsidTr="006124F2">
        <w:trPr>
          <w:trHeight w:val="300"/>
        </w:trPr>
        <w:tc>
          <w:tcPr>
            <w:tcW w:w="1252" w:type="dxa"/>
            <w:noWrap/>
            <w:hideMark/>
          </w:tcPr>
          <w:p w14:paraId="3E1B0FA8" w14:textId="77777777" w:rsidR="00146314" w:rsidRPr="00146314" w:rsidRDefault="00146314">
            <w:r w:rsidRPr="00146314">
              <w:t>RIDAGEYR</w:t>
            </w:r>
          </w:p>
        </w:tc>
        <w:tc>
          <w:tcPr>
            <w:tcW w:w="4233" w:type="dxa"/>
            <w:noWrap/>
            <w:hideMark/>
          </w:tcPr>
          <w:p w14:paraId="2F347AFF" w14:textId="77777777" w:rsidR="00146314" w:rsidRPr="00146314" w:rsidRDefault="00146314">
            <w:r w:rsidRPr="00146314">
              <w:t>Age in years</w:t>
            </w:r>
          </w:p>
        </w:tc>
        <w:tc>
          <w:tcPr>
            <w:tcW w:w="990" w:type="dxa"/>
            <w:noWrap/>
            <w:hideMark/>
          </w:tcPr>
          <w:p w14:paraId="0B5F4FBF" w14:textId="77777777" w:rsidR="00146314" w:rsidRPr="00146314" w:rsidRDefault="00146314">
            <w:r w:rsidRPr="00146314">
              <w:t>survey</w:t>
            </w:r>
          </w:p>
        </w:tc>
        <w:tc>
          <w:tcPr>
            <w:tcW w:w="1196" w:type="dxa"/>
            <w:noWrap/>
            <w:hideMark/>
          </w:tcPr>
          <w:p w14:paraId="62831452" w14:textId="77777777" w:rsidR="00146314" w:rsidRPr="00146314" w:rsidRDefault="00146314" w:rsidP="00146314">
            <w:r w:rsidRPr="00146314">
              <w:t>11</w:t>
            </w:r>
          </w:p>
        </w:tc>
        <w:tc>
          <w:tcPr>
            <w:tcW w:w="1234" w:type="dxa"/>
            <w:noWrap/>
            <w:hideMark/>
          </w:tcPr>
          <w:p w14:paraId="59AF87FF" w14:textId="77777777" w:rsidR="00146314" w:rsidRPr="00146314" w:rsidRDefault="00146314">
            <w:r w:rsidRPr="00146314">
              <w:t>1988-2018</w:t>
            </w:r>
          </w:p>
        </w:tc>
      </w:tr>
      <w:tr w:rsidR="00146314" w:rsidRPr="00146314" w14:paraId="1A47EB23" w14:textId="77777777" w:rsidTr="006124F2">
        <w:trPr>
          <w:trHeight w:val="300"/>
        </w:trPr>
        <w:tc>
          <w:tcPr>
            <w:tcW w:w="1252" w:type="dxa"/>
            <w:noWrap/>
            <w:hideMark/>
          </w:tcPr>
          <w:p w14:paraId="4D00780D" w14:textId="77777777" w:rsidR="00146314" w:rsidRPr="00146314" w:rsidRDefault="00146314">
            <w:r w:rsidRPr="00146314">
              <w:t>RIAGENDR</w:t>
            </w:r>
          </w:p>
        </w:tc>
        <w:tc>
          <w:tcPr>
            <w:tcW w:w="4233" w:type="dxa"/>
            <w:noWrap/>
            <w:hideMark/>
          </w:tcPr>
          <w:p w14:paraId="260A6157" w14:textId="77777777" w:rsidR="00146314" w:rsidRPr="00146314" w:rsidRDefault="00146314">
            <w:r w:rsidRPr="00146314">
              <w:t>Gender</w:t>
            </w:r>
          </w:p>
        </w:tc>
        <w:tc>
          <w:tcPr>
            <w:tcW w:w="990" w:type="dxa"/>
            <w:noWrap/>
            <w:hideMark/>
          </w:tcPr>
          <w:p w14:paraId="77451F8B" w14:textId="77777777" w:rsidR="00146314" w:rsidRPr="00146314" w:rsidRDefault="00146314">
            <w:r w:rsidRPr="00146314">
              <w:t>survey</w:t>
            </w:r>
          </w:p>
        </w:tc>
        <w:tc>
          <w:tcPr>
            <w:tcW w:w="1196" w:type="dxa"/>
            <w:noWrap/>
            <w:hideMark/>
          </w:tcPr>
          <w:p w14:paraId="31D808A4" w14:textId="77777777" w:rsidR="00146314" w:rsidRPr="00146314" w:rsidRDefault="00146314" w:rsidP="00146314">
            <w:r w:rsidRPr="00146314">
              <w:t>11</w:t>
            </w:r>
          </w:p>
        </w:tc>
        <w:tc>
          <w:tcPr>
            <w:tcW w:w="1234" w:type="dxa"/>
            <w:noWrap/>
            <w:hideMark/>
          </w:tcPr>
          <w:p w14:paraId="47D039D8" w14:textId="77777777" w:rsidR="00146314" w:rsidRPr="00146314" w:rsidRDefault="00146314">
            <w:r w:rsidRPr="00146314">
              <w:t>1988-2018</w:t>
            </w:r>
          </w:p>
        </w:tc>
      </w:tr>
      <w:tr w:rsidR="00146314" w:rsidRPr="00146314" w14:paraId="7A60604B" w14:textId="77777777" w:rsidTr="006124F2">
        <w:trPr>
          <w:trHeight w:val="300"/>
        </w:trPr>
        <w:tc>
          <w:tcPr>
            <w:tcW w:w="1252" w:type="dxa"/>
            <w:noWrap/>
            <w:hideMark/>
          </w:tcPr>
          <w:p w14:paraId="5414651F" w14:textId="77777777" w:rsidR="00146314" w:rsidRPr="00146314" w:rsidRDefault="00146314">
            <w:proofErr w:type="spellStart"/>
            <w:r w:rsidRPr="00146314">
              <w:t>survey_day</w:t>
            </w:r>
            <w:proofErr w:type="spellEnd"/>
          </w:p>
        </w:tc>
        <w:tc>
          <w:tcPr>
            <w:tcW w:w="4233" w:type="dxa"/>
            <w:noWrap/>
            <w:hideMark/>
          </w:tcPr>
          <w:p w14:paraId="2D783413" w14:textId="77777777" w:rsidR="00146314" w:rsidRPr="00146314" w:rsidRDefault="00146314">
            <w:r w:rsidRPr="00146314">
              <w:t>Dietary survey day (day 1 or day 2 or usual intake)</w:t>
            </w:r>
          </w:p>
        </w:tc>
        <w:tc>
          <w:tcPr>
            <w:tcW w:w="990" w:type="dxa"/>
            <w:noWrap/>
            <w:hideMark/>
          </w:tcPr>
          <w:p w14:paraId="77728043" w14:textId="77777777" w:rsidR="00146314" w:rsidRPr="00146314" w:rsidRDefault="00146314">
            <w:r w:rsidRPr="00146314">
              <w:t>survey</w:t>
            </w:r>
          </w:p>
        </w:tc>
        <w:tc>
          <w:tcPr>
            <w:tcW w:w="1196" w:type="dxa"/>
            <w:noWrap/>
            <w:hideMark/>
          </w:tcPr>
          <w:p w14:paraId="7EAF6F7D" w14:textId="77777777" w:rsidR="00146314" w:rsidRPr="00146314" w:rsidRDefault="00146314" w:rsidP="00146314">
            <w:r w:rsidRPr="00146314">
              <w:t>11</w:t>
            </w:r>
          </w:p>
        </w:tc>
        <w:tc>
          <w:tcPr>
            <w:tcW w:w="1234" w:type="dxa"/>
            <w:noWrap/>
            <w:hideMark/>
          </w:tcPr>
          <w:p w14:paraId="2B551702" w14:textId="77777777" w:rsidR="00146314" w:rsidRPr="00146314" w:rsidRDefault="00146314">
            <w:r w:rsidRPr="00146314">
              <w:t>1988-2018</w:t>
            </w:r>
          </w:p>
        </w:tc>
      </w:tr>
      <w:tr w:rsidR="00146314" w:rsidRPr="00146314" w14:paraId="7A21C96F" w14:textId="77777777" w:rsidTr="006124F2">
        <w:trPr>
          <w:trHeight w:val="300"/>
        </w:trPr>
        <w:tc>
          <w:tcPr>
            <w:tcW w:w="1252" w:type="dxa"/>
            <w:noWrap/>
            <w:hideMark/>
          </w:tcPr>
          <w:p w14:paraId="5E5B22C4" w14:textId="77777777" w:rsidR="00146314" w:rsidRPr="00146314" w:rsidRDefault="00146314">
            <w:r w:rsidRPr="00146314">
              <w:t>WTDRD1</w:t>
            </w:r>
          </w:p>
        </w:tc>
        <w:tc>
          <w:tcPr>
            <w:tcW w:w="4233" w:type="dxa"/>
            <w:noWrap/>
            <w:hideMark/>
          </w:tcPr>
          <w:p w14:paraId="6951AD6A" w14:textId="77777777" w:rsidR="00146314" w:rsidRPr="00146314" w:rsidRDefault="00146314">
            <w:r w:rsidRPr="00146314">
              <w:t>Dietary day one 2-Year sample weight</w:t>
            </w:r>
          </w:p>
        </w:tc>
        <w:tc>
          <w:tcPr>
            <w:tcW w:w="990" w:type="dxa"/>
            <w:noWrap/>
            <w:hideMark/>
          </w:tcPr>
          <w:p w14:paraId="7D76B124" w14:textId="77777777" w:rsidR="00146314" w:rsidRPr="00146314" w:rsidRDefault="00146314">
            <w:r w:rsidRPr="00146314">
              <w:t>survey</w:t>
            </w:r>
          </w:p>
        </w:tc>
        <w:tc>
          <w:tcPr>
            <w:tcW w:w="1196" w:type="dxa"/>
            <w:noWrap/>
            <w:hideMark/>
          </w:tcPr>
          <w:p w14:paraId="4D76B906" w14:textId="77777777" w:rsidR="00146314" w:rsidRPr="00146314" w:rsidRDefault="00146314" w:rsidP="00146314">
            <w:r w:rsidRPr="00146314">
              <w:t>10</w:t>
            </w:r>
          </w:p>
        </w:tc>
        <w:tc>
          <w:tcPr>
            <w:tcW w:w="1234" w:type="dxa"/>
            <w:noWrap/>
            <w:hideMark/>
          </w:tcPr>
          <w:p w14:paraId="5EA4FA43" w14:textId="77777777" w:rsidR="00146314" w:rsidRPr="00146314" w:rsidRDefault="00146314">
            <w:r w:rsidRPr="00146314">
              <w:t>1999-2018</w:t>
            </w:r>
          </w:p>
        </w:tc>
      </w:tr>
      <w:tr w:rsidR="00146314" w:rsidRPr="00146314" w14:paraId="64CB4201" w14:textId="77777777" w:rsidTr="006124F2">
        <w:trPr>
          <w:trHeight w:val="300"/>
        </w:trPr>
        <w:tc>
          <w:tcPr>
            <w:tcW w:w="1252" w:type="dxa"/>
            <w:noWrap/>
            <w:hideMark/>
          </w:tcPr>
          <w:p w14:paraId="7D399325" w14:textId="77777777" w:rsidR="00146314" w:rsidRPr="00146314" w:rsidRDefault="00146314">
            <w:r w:rsidRPr="00146314">
              <w:t>DRXEXMER</w:t>
            </w:r>
          </w:p>
        </w:tc>
        <w:tc>
          <w:tcPr>
            <w:tcW w:w="4233" w:type="dxa"/>
            <w:noWrap/>
            <w:hideMark/>
          </w:tcPr>
          <w:p w14:paraId="24CEDAF8" w14:textId="77777777" w:rsidR="00146314" w:rsidRPr="00146314" w:rsidRDefault="00146314">
            <w:r w:rsidRPr="00146314">
              <w:t>Interviewer ID code (sequential #)</w:t>
            </w:r>
          </w:p>
        </w:tc>
        <w:tc>
          <w:tcPr>
            <w:tcW w:w="990" w:type="dxa"/>
            <w:noWrap/>
            <w:hideMark/>
          </w:tcPr>
          <w:p w14:paraId="2EB31E8E" w14:textId="77777777" w:rsidR="00146314" w:rsidRPr="00146314" w:rsidRDefault="00146314">
            <w:r w:rsidRPr="00146314">
              <w:t>survey</w:t>
            </w:r>
          </w:p>
        </w:tc>
        <w:tc>
          <w:tcPr>
            <w:tcW w:w="1196" w:type="dxa"/>
            <w:noWrap/>
            <w:hideMark/>
          </w:tcPr>
          <w:p w14:paraId="28A80BD9" w14:textId="77777777" w:rsidR="00146314" w:rsidRPr="00146314" w:rsidRDefault="00146314" w:rsidP="00146314">
            <w:r w:rsidRPr="00146314">
              <w:t>10</w:t>
            </w:r>
          </w:p>
        </w:tc>
        <w:tc>
          <w:tcPr>
            <w:tcW w:w="1234" w:type="dxa"/>
            <w:noWrap/>
            <w:hideMark/>
          </w:tcPr>
          <w:p w14:paraId="51DB4AA3" w14:textId="77777777" w:rsidR="00146314" w:rsidRPr="00146314" w:rsidRDefault="00146314">
            <w:r w:rsidRPr="00146314">
              <w:t>1999-2018</w:t>
            </w:r>
          </w:p>
        </w:tc>
      </w:tr>
      <w:tr w:rsidR="00146314" w:rsidRPr="00146314" w14:paraId="2B495E0C" w14:textId="77777777" w:rsidTr="006124F2">
        <w:trPr>
          <w:trHeight w:val="300"/>
        </w:trPr>
        <w:tc>
          <w:tcPr>
            <w:tcW w:w="1252" w:type="dxa"/>
            <w:noWrap/>
            <w:hideMark/>
          </w:tcPr>
          <w:p w14:paraId="64B004B1" w14:textId="77777777" w:rsidR="00146314" w:rsidRPr="00146314" w:rsidRDefault="00146314">
            <w:r w:rsidRPr="00146314">
              <w:t>DRXDAY</w:t>
            </w:r>
          </w:p>
        </w:tc>
        <w:tc>
          <w:tcPr>
            <w:tcW w:w="4233" w:type="dxa"/>
            <w:noWrap/>
            <w:hideMark/>
          </w:tcPr>
          <w:p w14:paraId="4FB0DC75" w14:textId="77777777" w:rsidR="00146314" w:rsidRPr="00146314" w:rsidRDefault="00146314">
            <w:r w:rsidRPr="00146314">
              <w:t>Intake day of the week</w:t>
            </w:r>
          </w:p>
        </w:tc>
        <w:tc>
          <w:tcPr>
            <w:tcW w:w="990" w:type="dxa"/>
            <w:noWrap/>
            <w:hideMark/>
          </w:tcPr>
          <w:p w14:paraId="4F064C65" w14:textId="77777777" w:rsidR="00146314" w:rsidRPr="00146314" w:rsidRDefault="00146314">
            <w:r w:rsidRPr="00146314">
              <w:t>survey</w:t>
            </w:r>
          </w:p>
        </w:tc>
        <w:tc>
          <w:tcPr>
            <w:tcW w:w="1196" w:type="dxa"/>
            <w:noWrap/>
            <w:hideMark/>
          </w:tcPr>
          <w:p w14:paraId="3FAD9B01" w14:textId="77777777" w:rsidR="00146314" w:rsidRPr="00146314" w:rsidRDefault="00146314" w:rsidP="00146314">
            <w:r w:rsidRPr="00146314">
              <w:t>11</w:t>
            </w:r>
          </w:p>
        </w:tc>
        <w:tc>
          <w:tcPr>
            <w:tcW w:w="1234" w:type="dxa"/>
            <w:noWrap/>
            <w:hideMark/>
          </w:tcPr>
          <w:p w14:paraId="022046D0" w14:textId="77777777" w:rsidR="00146314" w:rsidRPr="00146314" w:rsidRDefault="00146314">
            <w:r w:rsidRPr="00146314">
              <w:t>1988-2018</w:t>
            </w:r>
          </w:p>
        </w:tc>
      </w:tr>
      <w:tr w:rsidR="00146314" w:rsidRPr="00146314" w14:paraId="090E5792" w14:textId="77777777" w:rsidTr="006124F2">
        <w:trPr>
          <w:trHeight w:val="300"/>
        </w:trPr>
        <w:tc>
          <w:tcPr>
            <w:tcW w:w="1252" w:type="dxa"/>
            <w:noWrap/>
            <w:hideMark/>
          </w:tcPr>
          <w:p w14:paraId="38A9CCF3" w14:textId="77777777" w:rsidR="00146314" w:rsidRPr="00146314" w:rsidRDefault="00146314">
            <w:r w:rsidRPr="00146314">
              <w:t>DRXLANG</w:t>
            </w:r>
          </w:p>
        </w:tc>
        <w:tc>
          <w:tcPr>
            <w:tcW w:w="4233" w:type="dxa"/>
            <w:noWrap/>
            <w:hideMark/>
          </w:tcPr>
          <w:p w14:paraId="652867E8" w14:textId="77777777" w:rsidR="00146314" w:rsidRPr="00146314" w:rsidRDefault="00146314">
            <w:r w:rsidRPr="00146314">
              <w:t>Language SP/Proxy used mostly</w:t>
            </w:r>
          </w:p>
        </w:tc>
        <w:tc>
          <w:tcPr>
            <w:tcW w:w="990" w:type="dxa"/>
            <w:noWrap/>
            <w:hideMark/>
          </w:tcPr>
          <w:p w14:paraId="5A27231E" w14:textId="77777777" w:rsidR="00146314" w:rsidRPr="00146314" w:rsidRDefault="00146314">
            <w:r w:rsidRPr="00146314">
              <w:t>survey</w:t>
            </w:r>
          </w:p>
        </w:tc>
        <w:tc>
          <w:tcPr>
            <w:tcW w:w="1196" w:type="dxa"/>
            <w:noWrap/>
            <w:hideMark/>
          </w:tcPr>
          <w:p w14:paraId="2A7B2F0F" w14:textId="77777777" w:rsidR="00146314" w:rsidRPr="00146314" w:rsidRDefault="00146314" w:rsidP="00146314">
            <w:r w:rsidRPr="00146314">
              <w:t>11</w:t>
            </w:r>
          </w:p>
        </w:tc>
        <w:tc>
          <w:tcPr>
            <w:tcW w:w="1234" w:type="dxa"/>
            <w:noWrap/>
            <w:hideMark/>
          </w:tcPr>
          <w:p w14:paraId="52C92146" w14:textId="77777777" w:rsidR="00146314" w:rsidRPr="00146314" w:rsidRDefault="00146314">
            <w:r w:rsidRPr="00146314">
              <w:t>1988-2018</w:t>
            </w:r>
          </w:p>
        </w:tc>
      </w:tr>
      <w:tr w:rsidR="00146314" w:rsidRPr="00146314" w14:paraId="1E1E39A7" w14:textId="77777777" w:rsidTr="006124F2">
        <w:trPr>
          <w:trHeight w:val="300"/>
        </w:trPr>
        <w:tc>
          <w:tcPr>
            <w:tcW w:w="1252" w:type="dxa"/>
            <w:noWrap/>
            <w:hideMark/>
          </w:tcPr>
          <w:p w14:paraId="0642270D" w14:textId="77777777" w:rsidR="00146314" w:rsidRPr="00146314" w:rsidRDefault="00146314">
            <w:r w:rsidRPr="00146314">
              <w:t>DRXDRSTZ</w:t>
            </w:r>
          </w:p>
        </w:tc>
        <w:tc>
          <w:tcPr>
            <w:tcW w:w="4233" w:type="dxa"/>
            <w:noWrap/>
            <w:hideMark/>
          </w:tcPr>
          <w:p w14:paraId="32E0DB3D" w14:textId="77777777" w:rsidR="00146314" w:rsidRPr="00146314" w:rsidRDefault="00146314">
            <w:r w:rsidRPr="00146314">
              <w:t>Dietary recall status</w:t>
            </w:r>
          </w:p>
        </w:tc>
        <w:tc>
          <w:tcPr>
            <w:tcW w:w="990" w:type="dxa"/>
            <w:noWrap/>
            <w:hideMark/>
          </w:tcPr>
          <w:p w14:paraId="774791DE" w14:textId="77777777" w:rsidR="00146314" w:rsidRPr="00146314" w:rsidRDefault="00146314">
            <w:r w:rsidRPr="00146314">
              <w:t>survey</w:t>
            </w:r>
          </w:p>
        </w:tc>
        <w:tc>
          <w:tcPr>
            <w:tcW w:w="1196" w:type="dxa"/>
            <w:noWrap/>
            <w:hideMark/>
          </w:tcPr>
          <w:p w14:paraId="0FB3E245" w14:textId="77777777" w:rsidR="00146314" w:rsidRPr="00146314" w:rsidRDefault="00146314" w:rsidP="00146314">
            <w:r w:rsidRPr="00146314">
              <w:t>11</w:t>
            </w:r>
          </w:p>
        </w:tc>
        <w:tc>
          <w:tcPr>
            <w:tcW w:w="1234" w:type="dxa"/>
            <w:noWrap/>
            <w:hideMark/>
          </w:tcPr>
          <w:p w14:paraId="02FC24D9" w14:textId="77777777" w:rsidR="00146314" w:rsidRPr="00146314" w:rsidRDefault="00146314">
            <w:r w:rsidRPr="00146314">
              <w:t>1988-2018</w:t>
            </w:r>
          </w:p>
        </w:tc>
      </w:tr>
      <w:tr w:rsidR="00146314" w:rsidRPr="00146314" w14:paraId="0F89EBA8" w14:textId="77777777" w:rsidTr="006124F2">
        <w:trPr>
          <w:trHeight w:val="300"/>
        </w:trPr>
        <w:tc>
          <w:tcPr>
            <w:tcW w:w="1252" w:type="dxa"/>
            <w:noWrap/>
            <w:hideMark/>
          </w:tcPr>
          <w:p w14:paraId="08968494" w14:textId="77777777" w:rsidR="00146314" w:rsidRPr="00146314" w:rsidRDefault="00146314">
            <w:r w:rsidRPr="00146314">
              <w:t>DRXMRESP</w:t>
            </w:r>
          </w:p>
        </w:tc>
        <w:tc>
          <w:tcPr>
            <w:tcW w:w="4233" w:type="dxa"/>
            <w:noWrap/>
            <w:hideMark/>
          </w:tcPr>
          <w:p w14:paraId="1168E222" w14:textId="77777777" w:rsidR="00146314" w:rsidRPr="00146314" w:rsidRDefault="00146314">
            <w:r w:rsidRPr="00146314">
              <w:t>Who was the main respondent for this interview?</w:t>
            </w:r>
          </w:p>
        </w:tc>
        <w:tc>
          <w:tcPr>
            <w:tcW w:w="990" w:type="dxa"/>
            <w:noWrap/>
            <w:hideMark/>
          </w:tcPr>
          <w:p w14:paraId="7FB7E6F3" w14:textId="77777777" w:rsidR="00146314" w:rsidRPr="00146314" w:rsidRDefault="00146314">
            <w:r w:rsidRPr="00146314">
              <w:t>survey</w:t>
            </w:r>
          </w:p>
        </w:tc>
        <w:tc>
          <w:tcPr>
            <w:tcW w:w="1196" w:type="dxa"/>
            <w:noWrap/>
            <w:hideMark/>
          </w:tcPr>
          <w:p w14:paraId="4D23E5BF" w14:textId="77777777" w:rsidR="00146314" w:rsidRPr="00146314" w:rsidRDefault="00146314" w:rsidP="00146314">
            <w:r w:rsidRPr="00146314">
              <w:t>11</w:t>
            </w:r>
          </w:p>
        </w:tc>
        <w:tc>
          <w:tcPr>
            <w:tcW w:w="1234" w:type="dxa"/>
            <w:noWrap/>
            <w:hideMark/>
          </w:tcPr>
          <w:p w14:paraId="7531B8C2" w14:textId="77777777" w:rsidR="00146314" w:rsidRPr="00146314" w:rsidRDefault="00146314">
            <w:r w:rsidRPr="00146314">
              <w:t>1988-2018</w:t>
            </w:r>
          </w:p>
        </w:tc>
      </w:tr>
      <w:tr w:rsidR="00146314" w:rsidRPr="00146314" w14:paraId="01B27F24" w14:textId="77777777" w:rsidTr="006124F2">
        <w:trPr>
          <w:trHeight w:val="300"/>
        </w:trPr>
        <w:tc>
          <w:tcPr>
            <w:tcW w:w="1252" w:type="dxa"/>
            <w:noWrap/>
            <w:hideMark/>
          </w:tcPr>
          <w:p w14:paraId="39224534" w14:textId="77777777" w:rsidR="00146314" w:rsidRPr="00146314" w:rsidRDefault="00146314">
            <w:r w:rsidRPr="00146314">
              <w:t>DRXTNUMF</w:t>
            </w:r>
          </w:p>
        </w:tc>
        <w:tc>
          <w:tcPr>
            <w:tcW w:w="4233" w:type="dxa"/>
            <w:noWrap/>
            <w:hideMark/>
          </w:tcPr>
          <w:p w14:paraId="72C5A611" w14:textId="77777777" w:rsidR="00146314" w:rsidRPr="00146314" w:rsidRDefault="00146314">
            <w:r w:rsidRPr="00146314">
              <w:t>Number of foods</w:t>
            </w:r>
          </w:p>
        </w:tc>
        <w:tc>
          <w:tcPr>
            <w:tcW w:w="990" w:type="dxa"/>
            <w:noWrap/>
            <w:hideMark/>
          </w:tcPr>
          <w:p w14:paraId="2380D3A3" w14:textId="77777777" w:rsidR="00146314" w:rsidRPr="00146314" w:rsidRDefault="00146314">
            <w:r w:rsidRPr="00146314">
              <w:t>survey</w:t>
            </w:r>
          </w:p>
        </w:tc>
        <w:tc>
          <w:tcPr>
            <w:tcW w:w="1196" w:type="dxa"/>
            <w:noWrap/>
            <w:hideMark/>
          </w:tcPr>
          <w:p w14:paraId="2043D8A0" w14:textId="77777777" w:rsidR="00146314" w:rsidRPr="00146314" w:rsidRDefault="00146314" w:rsidP="00146314">
            <w:r w:rsidRPr="00146314">
              <w:t>9</w:t>
            </w:r>
          </w:p>
        </w:tc>
        <w:tc>
          <w:tcPr>
            <w:tcW w:w="1234" w:type="dxa"/>
            <w:noWrap/>
            <w:hideMark/>
          </w:tcPr>
          <w:p w14:paraId="65DA45BE" w14:textId="77777777" w:rsidR="00146314" w:rsidRPr="00146314" w:rsidRDefault="00146314">
            <w:r w:rsidRPr="00146314">
              <w:t>2001-2018</w:t>
            </w:r>
          </w:p>
        </w:tc>
      </w:tr>
      <w:tr w:rsidR="00146314" w:rsidRPr="00146314" w14:paraId="297F2931" w14:textId="77777777" w:rsidTr="006124F2">
        <w:trPr>
          <w:trHeight w:val="300"/>
        </w:trPr>
        <w:tc>
          <w:tcPr>
            <w:tcW w:w="1252" w:type="dxa"/>
            <w:noWrap/>
            <w:hideMark/>
          </w:tcPr>
          <w:p w14:paraId="37C437E2" w14:textId="77777777" w:rsidR="00146314" w:rsidRPr="00146314" w:rsidRDefault="00146314">
            <w:r w:rsidRPr="00146314">
              <w:t>WTDRXD</w:t>
            </w:r>
          </w:p>
        </w:tc>
        <w:tc>
          <w:tcPr>
            <w:tcW w:w="4233" w:type="dxa"/>
            <w:noWrap/>
            <w:hideMark/>
          </w:tcPr>
          <w:p w14:paraId="7DA0AE98" w14:textId="77777777" w:rsidR="00146314" w:rsidRPr="00146314" w:rsidRDefault="00146314">
            <w:r w:rsidRPr="00146314">
              <w:t>Dietary two-day sample weight</w:t>
            </w:r>
          </w:p>
        </w:tc>
        <w:tc>
          <w:tcPr>
            <w:tcW w:w="990" w:type="dxa"/>
            <w:noWrap/>
            <w:hideMark/>
          </w:tcPr>
          <w:p w14:paraId="1856F7BB" w14:textId="77777777" w:rsidR="00146314" w:rsidRPr="00146314" w:rsidRDefault="00146314">
            <w:r w:rsidRPr="00146314">
              <w:t>survey</w:t>
            </w:r>
          </w:p>
        </w:tc>
        <w:tc>
          <w:tcPr>
            <w:tcW w:w="1196" w:type="dxa"/>
            <w:noWrap/>
            <w:hideMark/>
          </w:tcPr>
          <w:p w14:paraId="5B6A73CF" w14:textId="77777777" w:rsidR="00146314" w:rsidRPr="00146314" w:rsidRDefault="00146314" w:rsidP="00146314">
            <w:r w:rsidRPr="00146314">
              <w:t>8</w:t>
            </w:r>
          </w:p>
        </w:tc>
        <w:tc>
          <w:tcPr>
            <w:tcW w:w="1234" w:type="dxa"/>
            <w:noWrap/>
            <w:hideMark/>
          </w:tcPr>
          <w:p w14:paraId="1DE9B2DA" w14:textId="77777777" w:rsidR="00146314" w:rsidRPr="00146314" w:rsidRDefault="00146314">
            <w:r w:rsidRPr="00146314">
              <w:t>2003-2018</w:t>
            </w:r>
          </w:p>
        </w:tc>
      </w:tr>
      <w:tr w:rsidR="00146314" w:rsidRPr="00146314" w14:paraId="075D37DD" w14:textId="77777777" w:rsidTr="006124F2">
        <w:trPr>
          <w:trHeight w:val="300"/>
        </w:trPr>
        <w:tc>
          <w:tcPr>
            <w:tcW w:w="1252" w:type="dxa"/>
            <w:noWrap/>
            <w:hideMark/>
          </w:tcPr>
          <w:p w14:paraId="0E5C0808" w14:textId="77777777" w:rsidR="00146314" w:rsidRPr="00146314" w:rsidRDefault="00146314">
            <w:r w:rsidRPr="00146314">
              <w:t>DRABF</w:t>
            </w:r>
          </w:p>
        </w:tc>
        <w:tc>
          <w:tcPr>
            <w:tcW w:w="4233" w:type="dxa"/>
            <w:noWrap/>
            <w:hideMark/>
          </w:tcPr>
          <w:p w14:paraId="7BACDC77" w14:textId="77777777" w:rsidR="00146314" w:rsidRPr="00146314" w:rsidRDefault="00146314">
            <w:r w:rsidRPr="00146314">
              <w:t>Breast-fed infant (either day)</w:t>
            </w:r>
          </w:p>
        </w:tc>
        <w:tc>
          <w:tcPr>
            <w:tcW w:w="990" w:type="dxa"/>
            <w:noWrap/>
            <w:hideMark/>
          </w:tcPr>
          <w:p w14:paraId="3192BEF6" w14:textId="77777777" w:rsidR="00146314" w:rsidRPr="00146314" w:rsidRDefault="00146314">
            <w:r w:rsidRPr="00146314">
              <w:t>survey</w:t>
            </w:r>
          </w:p>
        </w:tc>
        <w:tc>
          <w:tcPr>
            <w:tcW w:w="1196" w:type="dxa"/>
            <w:noWrap/>
            <w:hideMark/>
          </w:tcPr>
          <w:p w14:paraId="65B4B569" w14:textId="77777777" w:rsidR="00146314" w:rsidRPr="00146314" w:rsidRDefault="00146314" w:rsidP="00146314">
            <w:r w:rsidRPr="00146314">
              <w:t>8</w:t>
            </w:r>
          </w:p>
        </w:tc>
        <w:tc>
          <w:tcPr>
            <w:tcW w:w="1234" w:type="dxa"/>
            <w:noWrap/>
            <w:hideMark/>
          </w:tcPr>
          <w:p w14:paraId="60A07960" w14:textId="77777777" w:rsidR="00146314" w:rsidRPr="00146314" w:rsidRDefault="00146314">
            <w:r w:rsidRPr="00146314">
              <w:t>2003-2018</w:t>
            </w:r>
          </w:p>
        </w:tc>
      </w:tr>
      <w:tr w:rsidR="00146314" w:rsidRPr="00146314" w14:paraId="310A1FC9" w14:textId="77777777" w:rsidTr="006124F2">
        <w:trPr>
          <w:trHeight w:val="300"/>
        </w:trPr>
        <w:tc>
          <w:tcPr>
            <w:tcW w:w="1252" w:type="dxa"/>
            <w:noWrap/>
            <w:hideMark/>
          </w:tcPr>
          <w:p w14:paraId="1E34C08D" w14:textId="77777777" w:rsidR="00146314" w:rsidRPr="00146314" w:rsidRDefault="00146314">
            <w:r w:rsidRPr="00146314">
              <w:t>DRDINT</w:t>
            </w:r>
          </w:p>
        </w:tc>
        <w:tc>
          <w:tcPr>
            <w:tcW w:w="4233" w:type="dxa"/>
            <w:noWrap/>
            <w:hideMark/>
          </w:tcPr>
          <w:p w14:paraId="68CB9B97" w14:textId="77777777" w:rsidR="00146314" w:rsidRPr="00146314" w:rsidRDefault="00146314">
            <w:r w:rsidRPr="00146314">
              <w:t>Number of days of intake</w:t>
            </w:r>
          </w:p>
        </w:tc>
        <w:tc>
          <w:tcPr>
            <w:tcW w:w="990" w:type="dxa"/>
            <w:noWrap/>
            <w:hideMark/>
          </w:tcPr>
          <w:p w14:paraId="661CDCCD" w14:textId="77777777" w:rsidR="00146314" w:rsidRPr="00146314" w:rsidRDefault="00146314">
            <w:r w:rsidRPr="00146314">
              <w:t>survey</w:t>
            </w:r>
          </w:p>
        </w:tc>
        <w:tc>
          <w:tcPr>
            <w:tcW w:w="1196" w:type="dxa"/>
            <w:noWrap/>
            <w:hideMark/>
          </w:tcPr>
          <w:p w14:paraId="7C4F825B" w14:textId="77777777" w:rsidR="00146314" w:rsidRPr="00146314" w:rsidRDefault="00146314" w:rsidP="00146314">
            <w:r w:rsidRPr="00146314">
              <w:t>8</w:t>
            </w:r>
          </w:p>
        </w:tc>
        <w:tc>
          <w:tcPr>
            <w:tcW w:w="1234" w:type="dxa"/>
            <w:noWrap/>
            <w:hideMark/>
          </w:tcPr>
          <w:p w14:paraId="1148CDC1" w14:textId="77777777" w:rsidR="00146314" w:rsidRPr="00146314" w:rsidRDefault="00146314">
            <w:r w:rsidRPr="00146314">
              <w:t>2003-2018</w:t>
            </w:r>
          </w:p>
        </w:tc>
      </w:tr>
      <w:tr w:rsidR="00146314" w:rsidRPr="00146314" w14:paraId="5D97E7E9" w14:textId="77777777" w:rsidTr="006124F2">
        <w:trPr>
          <w:trHeight w:val="300"/>
        </w:trPr>
        <w:tc>
          <w:tcPr>
            <w:tcW w:w="1252" w:type="dxa"/>
            <w:noWrap/>
            <w:hideMark/>
          </w:tcPr>
          <w:p w14:paraId="6C721E1C" w14:textId="77777777" w:rsidR="00146314" w:rsidRPr="00146314" w:rsidRDefault="00146314">
            <w:r w:rsidRPr="00146314">
              <w:t>DRXHELP</w:t>
            </w:r>
          </w:p>
        </w:tc>
        <w:tc>
          <w:tcPr>
            <w:tcW w:w="4233" w:type="dxa"/>
            <w:noWrap/>
            <w:hideMark/>
          </w:tcPr>
          <w:p w14:paraId="70FA0BEF" w14:textId="77777777" w:rsidR="00146314" w:rsidRPr="00146314" w:rsidRDefault="00146314">
            <w:r w:rsidRPr="00146314">
              <w:t>Who helped in responding for this interview</w:t>
            </w:r>
          </w:p>
        </w:tc>
        <w:tc>
          <w:tcPr>
            <w:tcW w:w="990" w:type="dxa"/>
            <w:noWrap/>
            <w:hideMark/>
          </w:tcPr>
          <w:p w14:paraId="43A8C217" w14:textId="77777777" w:rsidR="00146314" w:rsidRPr="00146314" w:rsidRDefault="00146314">
            <w:r w:rsidRPr="00146314">
              <w:t>survey</w:t>
            </w:r>
          </w:p>
        </w:tc>
        <w:tc>
          <w:tcPr>
            <w:tcW w:w="1196" w:type="dxa"/>
            <w:noWrap/>
            <w:hideMark/>
          </w:tcPr>
          <w:p w14:paraId="3C2AC658" w14:textId="77777777" w:rsidR="00146314" w:rsidRPr="00146314" w:rsidRDefault="00146314" w:rsidP="00146314">
            <w:r w:rsidRPr="00146314">
              <w:t>8</w:t>
            </w:r>
          </w:p>
        </w:tc>
        <w:tc>
          <w:tcPr>
            <w:tcW w:w="1234" w:type="dxa"/>
            <w:noWrap/>
            <w:hideMark/>
          </w:tcPr>
          <w:p w14:paraId="5007FD94" w14:textId="77777777" w:rsidR="00146314" w:rsidRPr="00146314" w:rsidRDefault="00146314">
            <w:r w:rsidRPr="00146314">
              <w:t>2003-2018</w:t>
            </w:r>
          </w:p>
        </w:tc>
      </w:tr>
      <w:tr w:rsidR="00146314" w:rsidRPr="00146314" w14:paraId="024A4557" w14:textId="77777777" w:rsidTr="006124F2">
        <w:trPr>
          <w:trHeight w:val="300"/>
        </w:trPr>
        <w:tc>
          <w:tcPr>
            <w:tcW w:w="1252" w:type="dxa"/>
            <w:noWrap/>
            <w:hideMark/>
          </w:tcPr>
          <w:p w14:paraId="27A8CAFC" w14:textId="77777777" w:rsidR="00146314" w:rsidRPr="00146314" w:rsidRDefault="00146314">
            <w:r w:rsidRPr="00146314">
              <w:t>DRXDBIH</w:t>
            </w:r>
          </w:p>
        </w:tc>
        <w:tc>
          <w:tcPr>
            <w:tcW w:w="4233" w:type="dxa"/>
            <w:noWrap/>
            <w:hideMark/>
          </w:tcPr>
          <w:p w14:paraId="117FEA42" w14:textId="77777777" w:rsidR="00146314" w:rsidRPr="00146314" w:rsidRDefault="00146314">
            <w:r w:rsidRPr="00146314">
              <w:t xml:space="preserve"># </w:t>
            </w:r>
            <w:proofErr w:type="gramStart"/>
            <w:r w:rsidRPr="00146314">
              <w:t>of</w:t>
            </w:r>
            <w:proofErr w:type="gramEnd"/>
            <w:r w:rsidRPr="00146314">
              <w:t xml:space="preserve"> days b/w intake and HH interview</w:t>
            </w:r>
          </w:p>
        </w:tc>
        <w:tc>
          <w:tcPr>
            <w:tcW w:w="990" w:type="dxa"/>
            <w:noWrap/>
            <w:hideMark/>
          </w:tcPr>
          <w:p w14:paraId="734AAF1B" w14:textId="77777777" w:rsidR="00146314" w:rsidRPr="00146314" w:rsidRDefault="00146314">
            <w:r w:rsidRPr="00146314">
              <w:t>survey</w:t>
            </w:r>
          </w:p>
        </w:tc>
        <w:tc>
          <w:tcPr>
            <w:tcW w:w="1196" w:type="dxa"/>
            <w:noWrap/>
            <w:hideMark/>
          </w:tcPr>
          <w:p w14:paraId="132C8371" w14:textId="77777777" w:rsidR="00146314" w:rsidRPr="00146314" w:rsidRDefault="00146314" w:rsidP="00146314">
            <w:r w:rsidRPr="00146314">
              <w:t>6</w:t>
            </w:r>
          </w:p>
        </w:tc>
        <w:tc>
          <w:tcPr>
            <w:tcW w:w="1234" w:type="dxa"/>
            <w:noWrap/>
            <w:hideMark/>
          </w:tcPr>
          <w:p w14:paraId="2DBB376E" w14:textId="77777777" w:rsidR="00146314" w:rsidRPr="00146314" w:rsidRDefault="00146314">
            <w:r w:rsidRPr="00146314">
              <w:t>2007-2018</w:t>
            </w:r>
          </w:p>
        </w:tc>
      </w:tr>
      <w:tr w:rsidR="00146314" w:rsidRPr="00146314" w14:paraId="05A62317" w14:textId="77777777" w:rsidTr="006124F2">
        <w:trPr>
          <w:trHeight w:val="300"/>
        </w:trPr>
        <w:tc>
          <w:tcPr>
            <w:tcW w:w="1252" w:type="dxa"/>
            <w:noWrap/>
            <w:hideMark/>
          </w:tcPr>
          <w:p w14:paraId="7652CDEE" w14:textId="77777777" w:rsidR="00146314" w:rsidRPr="00146314" w:rsidRDefault="00146314">
            <w:r w:rsidRPr="00146314">
              <w:t>DRXTKCAL</w:t>
            </w:r>
          </w:p>
        </w:tc>
        <w:tc>
          <w:tcPr>
            <w:tcW w:w="4233" w:type="dxa"/>
            <w:noWrap/>
            <w:hideMark/>
          </w:tcPr>
          <w:p w14:paraId="61B30D8F" w14:textId="77777777" w:rsidR="00146314" w:rsidRPr="00146314" w:rsidRDefault="00146314">
            <w:r w:rsidRPr="00146314">
              <w:t>Energy (kcal)</w:t>
            </w:r>
          </w:p>
        </w:tc>
        <w:tc>
          <w:tcPr>
            <w:tcW w:w="990" w:type="dxa"/>
            <w:noWrap/>
            <w:hideMark/>
          </w:tcPr>
          <w:p w14:paraId="2D1C1FA9" w14:textId="77777777" w:rsidR="00146314" w:rsidRPr="00146314" w:rsidRDefault="00146314">
            <w:r w:rsidRPr="00146314">
              <w:t>nutrient</w:t>
            </w:r>
          </w:p>
        </w:tc>
        <w:tc>
          <w:tcPr>
            <w:tcW w:w="1196" w:type="dxa"/>
            <w:noWrap/>
            <w:hideMark/>
          </w:tcPr>
          <w:p w14:paraId="2AF761C6" w14:textId="77777777" w:rsidR="00146314" w:rsidRPr="00146314" w:rsidRDefault="00146314" w:rsidP="00146314">
            <w:r w:rsidRPr="00146314">
              <w:t>11</w:t>
            </w:r>
          </w:p>
        </w:tc>
        <w:tc>
          <w:tcPr>
            <w:tcW w:w="1234" w:type="dxa"/>
            <w:noWrap/>
            <w:hideMark/>
          </w:tcPr>
          <w:p w14:paraId="6F6EB86D" w14:textId="77777777" w:rsidR="00146314" w:rsidRPr="00146314" w:rsidRDefault="00146314">
            <w:r w:rsidRPr="00146314">
              <w:t>1988-2018</w:t>
            </w:r>
          </w:p>
        </w:tc>
      </w:tr>
      <w:tr w:rsidR="00146314" w:rsidRPr="00146314" w14:paraId="252DBB2E" w14:textId="77777777" w:rsidTr="006124F2">
        <w:trPr>
          <w:trHeight w:val="300"/>
        </w:trPr>
        <w:tc>
          <w:tcPr>
            <w:tcW w:w="1252" w:type="dxa"/>
            <w:noWrap/>
            <w:hideMark/>
          </w:tcPr>
          <w:p w14:paraId="519CD5A3" w14:textId="77777777" w:rsidR="00146314" w:rsidRPr="00146314" w:rsidRDefault="00146314">
            <w:r w:rsidRPr="00146314">
              <w:t>DRXTPROT</w:t>
            </w:r>
          </w:p>
        </w:tc>
        <w:tc>
          <w:tcPr>
            <w:tcW w:w="4233" w:type="dxa"/>
            <w:noWrap/>
            <w:hideMark/>
          </w:tcPr>
          <w:p w14:paraId="08BCB578" w14:textId="77777777" w:rsidR="00146314" w:rsidRPr="00146314" w:rsidRDefault="00146314">
            <w:r w:rsidRPr="00146314">
              <w:t>Protein (gm)</w:t>
            </w:r>
          </w:p>
        </w:tc>
        <w:tc>
          <w:tcPr>
            <w:tcW w:w="990" w:type="dxa"/>
            <w:noWrap/>
            <w:hideMark/>
          </w:tcPr>
          <w:p w14:paraId="4A8A7B9C" w14:textId="77777777" w:rsidR="00146314" w:rsidRPr="00146314" w:rsidRDefault="00146314">
            <w:r w:rsidRPr="00146314">
              <w:t>nutrient</w:t>
            </w:r>
          </w:p>
        </w:tc>
        <w:tc>
          <w:tcPr>
            <w:tcW w:w="1196" w:type="dxa"/>
            <w:noWrap/>
            <w:hideMark/>
          </w:tcPr>
          <w:p w14:paraId="3DB4E04C" w14:textId="77777777" w:rsidR="00146314" w:rsidRPr="00146314" w:rsidRDefault="00146314" w:rsidP="00146314">
            <w:r w:rsidRPr="00146314">
              <w:t>11</w:t>
            </w:r>
          </w:p>
        </w:tc>
        <w:tc>
          <w:tcPr>
            <w:tcW w:w="1234" w:type="dxa"/>
            <w:noWrap/>
            <w:hideMark/>
          </w:tcPr>
          <w:p w14:paraId="5F0D882B" w14:textId="77777777" w:rsidR="00146314" w:rsidRPr="00146314" w:rsidRDefault="00146314">
            <w:r w:rsidRPr="00146314">
              <w:t>1988-2018</w:t>
            </w:r>
          </w:p>
        </w:tc>
      </w:tr>
      <w:tr w:rsidR="00146314" w:rsidRPr="00146314" w14:paraId="38C0BEAE" w14:textId="77777777" w:rsidTr="006124F2">
        <w:trPr>
          <w:trHeight w:val="300"/>
        </w:trPr>
        <w:tc>
          <w:tcPr>
            <w:tcW w:w="1252" w:type="dxa"/>
            <w:noWrap/>
            <w:hideMark/>
          </w:tcPr>
          <w:p w14:paraId="66729A37" w14:textId="77777777" w:rsidR="00146314" w:rsidRPr="00146314" w:rsidRDefault="00146314">
            <w:r w:rsidRPr="00146314">
              <w:t>DRXTCARB</w:t>
            </w:r>
          </w:p>
        </w:tc>
        <w:tc>
          <w:tcPr>
            <w:tcW w:w="4233" w:type="dxa"/>
            <w:noWrap/>
            <w:hideMark/>
          </w:tcPr>
          <w:p w14:paraId="55932D42" w14:textId="77777777" w:rsidR="00146314" w:rsidRPr="00146314" w:rsidRDefault="00146314">
            <w:r w:rsidRPr="00146314">
              <w:t>Carbohydrate (gm)</w:t>
            </w:r>
          </w:p>
        </w:tc>
        <w:tc>
          <w:tcPr>
            <w:tcW w:w="990" w:type="dxa"/>
            <w:noWrap/>
            <w:hideMark/>
          </w:tcPr>
          <w:p w14:paraId="0A3C31CB" w14:textId="77777777" w:rsidR="00146314" w:rsidRPr="00146314" w:rsidRDefault="00146314">
            <w:r w:rsidRPr="00146314">
              <w:t>nutrient</w:t>
            </w:r>
          </w:p>
        </w:tc>
        <w:tc>
          <w:tcPr>
            <w:tcW w:w="1196" w:type="dxa"/>
            <w:noWrap/>
            <w:hideMark/>
          </w:tcPr>
          <w:p w14:paraId="424EF30A" w14:textId="77777777" w:rsidR="00146314" w:rsidRPr="00146314" w:rsidRDefault="00146314" w:rsidP="00146314">
            <w:r w:rsidRPr="00146314">
              <w:t>11</w:t>
            </w:r>
          </w:p>
        </w:tc>
        <w:tc>
          <w:tcPr>
            <w:tcW w:w="1234" w:type="dxa"/>
            <w:noWrap/>
            <w:hideMark/>
          </w:tcPr>
          <w:p w14:paraId="69CEAC9C" w14:textId="77777777" w:rsidR="00146314" w:rsidRPr="00146314" w:rsidRDefault="00146314">
            <w:r w:rsidRPr="00146314">
              <w:t>1988-2018</w:t>
            </w:r>
          </w:p>
        </w:tc>
      </w:tr>
      <w:tr w:rsidR="00146314" w:rsidRPr="00146314" w14:paraId="68D41BDF" w14:textId="77777777" w:rsidTr="006124F2">
        <w:trPr>
          <w:trHeight w:val="300"/>
        </w:trPr>
        <w:tc>
          <w:tcPr>
            <w:tcW w:w="1252" w:type="dxa"/>
            <w:noWrap/>
            <w:hideMark/>
          </w:tcPr>
          <w:p w14:paraId="555FE32A" w14:textId="77777777" w:rsidR="00146314" w:rsidRPr="00146314" w:rsidRDefault="00146314">
            <w:r w:rsidRPr="00146314">
              <w:t>DRXTTFAT</w:t>
            </w:r>
          </w:p>
        </w:tc>
        <w:tc>
          <w:tcPr>
            <w:tcW w:w="4233" w:type="dxa"/>
            <w:noWrap/>
            <w:hideMark/>
          </w:tcPr>
          <w:p w14:paraId="5A9AA6CF" w14:textId="77777777" w:rsidR="00146314" w:rsidRPr="00146314" w:rsidRDefault="00146314">
            <w:r w:rsidRPr="00146314">
              <w:t>Total fat (gm)</w:t>
            </w:r>
          </w:p>
        </w:tc>
        <w:tc>
          <w:tcPr>
            <w:tcW w:w="990" w:type="dxa"/>
            <w:noWrap/>
            <w:hideMark/>
          </w:tcPr>
          <w:p w14:paraId="79FE4A42" w14:textId="77777777" w:rsidR="00146314" w:rsidRPr="00146314" w:rsidRDefault="00146314">
            <w:r w:rsidRPr="00146314">
              <w:t>nutrient</w:t>
            </w:r>
          </w:p>
        </w:tc>
        <w:tc>
          <w:tcPr>
            <w:tcW w:w="1196" w:type="dxa"/>
            <w:noWrap/>
            <w:hideMark/>
          </w:tcPr>
          <w:p w14:paraId="2B73B7DF" w14:textId="77777777" w:rsidR="00146314" w:rsidRPr="00146314" w:rsidRDefault="00146314" w:rsidP="00146314">
            <w:r w:rsidRPr="00146314">
              <w:t>11</w:t>
            </w:r>
          </w:p>
        </w:tc>
        <w:tc>
          <w:tcPr>
            <w:tcW w:w="1234" w:type="dxa"/>
            <w:noWrap/>
            <w:hideMark/>
          </w:tcPr>
          <w:p w14:paraId="11619D16" w14:textId="77777777" w:rsidR="00146314" w:rsidRPr="00146314" w:rsidRDefault="00146314">
            <w:r w:rsidRPr="00146314">
              <w:t>1988-2018</w:t>
            </w:r>
          </w:p>
        </w:tc>
      </w:tr>
      <w:tr w:rsidR="00146314" w:rsidRPr="00146314" w14:paraId="3BC583B6" w14:textId="77777777" w:rsidTr="006124F2">
        <w:trPr>
          <w:trHeight w:val="300"/>
        </w:trPr>
        <w:tc>
          <w:tcPr>
            <w:tcW w:w="1252" w:type="dxa"/>
            <w:noWrap/>
            <w:hideMark/>
          </w:tcPr>
          <w:p w14:paraId="2C3E33C6" w14:textId="77777777" w:rsidR="00146314" w:rsidRPr="00146314" w:rsidRDefault="00146314">
            <w:r w:rsidRPr="00146314">
              <w:t>DRXTSFAT</w:t>
            </w:r>
          </w:p>
        </w:tc>
        <w:tc>
          <w:tcPr>
            <w:tcW w:w="4233" w:type="dxa"/>
            <w:noWrap/>
            <w:hideMark/>
          </w:tcPr>
          <w:p w14:paraId="6954ECC6" w14:textId="77777777" w:rsidR="00146314" w:rsidRPr="00146314" w:rsidRDefault="00146314">
            <w:r w:rsidRPr="00146314">
              <w:t>Total saturated fatty acids (gm)</w:t>
            </w:r>
          </w:p>
        </w:tc>
        <w:tc>
          <w:tcPr>
            <w:tcW w:w="990" w:type="dxa"/>
            <w:noWrap/>
            <w:hideMark/>
          </w:tcPr>
          <w:p w14:paraId="7A0C4A75" w14:textId="77777777" w:rsidR="00146314" w:rsidRPr="00146314" w:rsidRDefault="00146314">
            <w:r w:rsidRPr="00146314">
              <w:t>nutrient</w:t>
            </w:r>
          </w:p>
        </w:tc>
        <w:tc>
          <w:tcPr>
            <w:tcW w:w="1196" w:type="dxa"/>
            <w:noWrap/>
            <w:hideMark/>
          </w:tcPr>
          <w:p w14:paraId="4491653D" w14:textId="77777777" w:rsidR="00146314" w:rsidRPr="00146314" w:rsidRDefault="00146314" w:rsidP="00146314">
            <w:r w:rsidRPr="00146314">
              <w:t>11</w:t>
            </w:r>
          </w:p>
        </w:tc>
        <w:tc>
          <w:tcPr>
            <w:tcW w:w="1234" w:type="dxa"/>
            <w:noWrap/>
            <w:hideMark/>
          </w:tcPr>
          <w:p w14:paraId="18E59D05" w14:textId="77777777" w:rsidR="00146314" w:rsidRPr="00146314" w:rsidRDefault="00146314">
            <w:r w:rsidRPr="00146314">
              <w:t>1988-2018</w:t>
            </w:r>
          </w:p>
        </w:tc>
      </w:tr>
      <w:tr w:rsidR="00146314" w:rsidRPr="00146314" w14:paraId="67166ADC" w14:textId="77777777" w:rsidTr="006124F2">
        <w:trPr>
          <w:trHeight w:val="300"/>
        </w:trPr>
        <w:tc>
          <w:tcPr>
            <w:tcW w:w="1252" w:type="dxa"/>
            <w:noWrap/>
            <w:hideMark/>
          </w:tcPr>
          <w:p w14:paraId="235AAE1E" w14:textId="77777777" w:rsidR="00146314" w:rsidRPr="00146314" w:rsidRDefault="00146314">
            <w:r w:rsidRPr="00146314">
              <w:t>DRXTMFAT</w:t>
            </w:r>
          </w:p>
        </w:tc>
        <w:tc>
          <w:tcPr>
            <w:tcW w:w="4233" w:type="dxa"/>
            <w:noWrap/>
            <w:hideMark/>
          </w:tcPr>
          <w:p w14:paraId="68D675EF" w14:textId="77777777" w:rsidR="00146314" w:rsidRPr="00146314" w:rsidRDefault="00146314">
            <w:r w:rsidRPr="00146314">
              <w:t>Total monounsaturated fatty acids (gm)</w:t>
            </w:r>
          </w:p>
        </w:tc>
        <w:tc>
          <w:tcPr>
            <w:tcW w:w="990" w:type="dxa"/>
            <w:noWrap/>
            <w:hideMark/>
          </w:tcPr>
          <w:p w14:paraId="06774525" w14:textId="77777777" w:rsidR="00146314" w:rsidRPr="00146314" w:rsidRDefault="00146314">
            <w:r w:rsidRPr="00146314">
              <w:t>nutrient</w:t>
            </w:r>
          </w:p>
        </w:tc>
        <w:tc>
          <w:tcPr>
            <w:tcW w:w="1196" w:type="dxa"/>
            <w:noWrap/>
            <w:hideMark/>
          </w:tcPr>
          <w:p w14:paraId="28A43E76" w14:textId="77777777" w:rsidR="00146314" w:rsidRPr="00146314" w:rsidRDefault="00146314" w:rsidP="00146314">
            <w:r w:rsidRPr="00146314">
              <w:t>11</w:t>
            </w:r>
          </w:p>
        </w:tc>
        <w:tc>
          <w:tcPr>
            <w:tcW w:w="1234" w:type="dxa"/>
            <w:noWrap/>
            <w:hideMark/>
          </w:tcPr>
          <w:p w14:paraId="3FFCFA2D" w14:textId="77777777" w:rsidR="00146314" w:rsidRPr="00146314" w:rsidRDefault="00146314">
            <w:r w:rsidRPr="00146314">
              <w:t>1988-2018</w:t>
            </w:r>
          </w:p>
        </w:tc>
      </w:tr>
      <w:tr w:rsidR="00146314" w:rsidRPr="00146314" w14:paraId="31F52853" w14:textId="77777777" w:rsidTr="006124F2">
        <w:trPr>
          <w:trHeight w:val="300"/>
        </w:trPr>
        <w:tc>
          <w:tcPr>
            <w:tcW w:w="1252" w:type="dxa"/>
            <w:noWrap/>
            <w:hideMark/>
          </w:tcPr>
          <w:p w14:paraId="620E63F2" w14:textId="77777777" w:rsidR="00146314" w:rsidRPr="00146314" w:rsidRDefault="00146314">
            <w:r w:rsidRPr="00146314">
              <w:t>DRXTPFAT</w:t>
            </w:r>
          </w:p>
        </w:tc>
        <w:tc>
          <w:tcPr>
            <w:tcW w:w="4233" w:type="dxa"/>
            <w:noWrap/>
            <w:hideMark/>
          </w:tcPr>
          <w:p w14:paraId="5D1D1593" w14:textId="77777777" w:rsidR="00146314" w:rsidRPr="00146314" w:rsidRDefault="00146314">
            <w:r w:rsidRPr="00146314">
              <w:t>Total polyunsaturated fatty acids (gm)</w:t>
            </w:r>
          </w:p>
        </w:tc>
        <w:tc>
          <w:tcPr>
            <w:tcW w:w="990" w:type="dxa"/>
            <w:noWrap/>
            <w:hideMark/>
          </w:tcPr>
          <w:p w14:paraId="3FD1A05D" w14:textId="77777777" w:rsidR="00146314" w:rsidRPr="00146314" w:rsidRDefault="00146314">
            <w:r w:rsidRPr="00146314">
              <w:t>nutrient</w:t>
            </w:r>
          </w:p>
        </w:tc>
        <w:tc>
          <w:tcPr>
            <w:tcW w:w="1196" w:type="dxa"/>
            <w:noWrap/>
            <w:hideMark/>
          </w:tcPr>
          <w:p w14:paraId="6801E234" w14:textId="77777777" w:rsidR="00146314" w:rsidRPr="00146314" w:rsidRDefault="00146314" w:rsidP="00146314">
            <w:r w:rsidRPr="00146314">
              <w:t>11</w:t>
            </w:r>
          </w:p>
        </w:tc>
        <w:tc>
          <w:tcPr>
            <w:tcW w:w="1234" w:type="dxa"/>
            <w:noWrap/>
            <w:hideMark/>
          </w:tcPr>
          <w:p w14:paraId="2B4FDD9A" w14:textId="77777777" w:rsidR="00146314" w:rsidRPr="00146314" w:rsidRDefault="00146314">
            <w:r w:rsidRPr="00146314">
              <w:t>1988-2018</w:t>
            </w:r>
          </w:p>
        </w:tc>
      </w:tr>
      <w:tr w:rsidR="00146314" w:rsidRPr="00146314" w14:paraId="211693CF" w14:textId="77777777" w:rsidTr="006124F2">
        <w:trPr>
          <w:trHeight w:val="300"/>
        </w:trPr>
        <w:tc>
          <w:tcPr>
            <w:tcW w:w="1252" w:type="dxa"/>
            <w:noWrap/>
            <w:hideMark/>
          </w:tcPr>
          <w:p w14:paraId="2518C7A7" w14:textId="77777777" w:rsidR="00146314" w:rsidRPr="00146314" w:rsidRDefault="00146314">
            <w:r w:rsidRPr="00146314">
              <w:t>DRXTCHOL</w:t>
            </w:r>
          </w:p>
        </w:tc>
        <w:tc>
          <w:tcPr>
            <w:tcW w:w="4233" w:type="dxa"/>
            <w:noWrap/>
            <w:hideMark/>
          </w:tcPr>
          <w:p w14:paraId="42B020CB" w14:textId="77777777" w:rsidR="00146314" w:rsidRPr="00146314" w:rsidRDefault="00146314">
            <w:r w:rsidRPr="00146314">
              <w:t>Cholesterol (mg)</w:t>
            </w:r>
          </w:p>
        </w:tc>
        <w:tc>
          <w:tcPr>
            <w:tcW w:w="990" w:type="dxa"/>
            <w:noWrap/>
            <w:hideMark/>
          </w:tcPr>
          <w:p w14:paraId="79E6DE64" w14:textId="77777777" w:rsidR="00146314" w:rsidRPr="00146314" w:rsidRDefault="00146314">
            <w:r w:rsidRPr="00146314">
              <w:t>nutrient</w:t>
            </w:r>
          </w:p>
        </w:tc>
        <w:tc>
          <w:tcPr>
            <w:tcW w:w="1196" w:type="dxa"/>
            <w:noWrap/>
            <w:hideMark/>
          </w:tcPr>
          <w:p w14:paraId="28EE8995" w14:textId="77777777" w:rsidR="00146314" w:rsidRPr="00146314" w:rsidRDefault="00146314" w:rsidP="00146314">
            <w:r w:rsidRPr="00146314">
              <w:t>11</w:t>
            </w:r>
          </w:p>
        </w:tc>
        <w:tc>
          <w:tcPr>
            <w:tcW w:w="1234" w:type="dxa"/>
            <w:noWrap/>
            <w:hideMark/>
          </w:tcPr>
          <w:p w14:paraId="6220D84B" w14:textId="77777777" w:rsidR="00146314" w:rsidRPr="00146314" w:rsidRDefault="00146314">
            <w:r w:rsidRPr="00146314">
              <w:t>1988-2018</w:t>
            </w:r>
          </w:p>
        </w:tc>
      </w:tr>
      <w:tr w:rsidR="00146314" w:rsidRPr="00146314" w14:paraId="63D22B1F" w14:textId="77777777" w:rsidTr="006124F2">
        <w:trPr>
          <w:trHeight w:val="300"/>
        </w:trPr>
        <w:tc>
          <w:tcPr>
            <w:tcW w:w="1252" w:type="dxa"/>
            <w:noWrap/>
            <w:hideMark/>
          </w:tcPr>
          <w:p w14:paraId="7A312883" w14:textId="77777777" w:rsidR="00146314" w:rsidRPr="00146314" w:rsidRDefault="00146314">
            <w:r w:rsidRPr="00146314">
              <w:t>DRXTFIBE</w:t>
            </w:r>
          </w:p>
        </w:tc>
        <w:tc>
          <w:tcPr>
            <w:tcW w:w="4233" w:type="dxa"/>
            <w:noWrap/>
            <w:hideMark/>
          </w:tcPr>
          <w:p w14:paraId="4AEC3242" w14:textId="77777777" w:rsidR="00146314" w:rsidRPr="00146314" w:rsidRDefault="00146314">
            <w:r w:rsidRPr="00146314">
              <w:t>Dietary fiber (gm)</w:t>
            </w:r>
          </w:p>
        </w:tc>
        <w:tc>
          <w:tcPr>
            <w:tcW w:w="990" w:type="dxa"/>
            <w:noWrap/>
            <w:hideMark/>
          </w:tcPr>
          <w:p w14:paraId="6250F3CD" w14:textId="77777777" w:rsidR="00146314" w:rsidRPr="00146314" w:rsidRDefault="00146314">
            <w:r w:rsidRPr="00146314">
              <w:t>nutrient</w:t>
            </w:r>
          </w:p>
        </w:tc>
        <w:tc>
          <w:tcPr>
            <w:tcW w:w="1196" w:type="dxa"/>
            <w:noWrap/>
            <w:hideMark/>
          </w:tcPr>
          <w:p w14:paraId="56A5F9E8" w14:textId="77777777" w:rsidR="00146314" w:rsidRPr="00146314" w:rsidRDefault="00146314" w:rsidP="00146314">
            <w:r w:rsidRPr="00146314">
              <w:t>11</w:t>
            </w:r>
          </w:p>
        </w:tc>
        <w:tc>
          <w:tcPr>
            <w:tcW w:w="1234" w:type="dxa"/>
            <w:noWrap/>
            <w:hideMark/>
          </w:tcPr>
          <w:p w14:paraId="38710B7A" w14:textId="77777777" w:rsidR="00146314" w:rsidRPr="00146314" w:rsidRDefault="00146314">
            <w:r w:rsidRPr="00146314">
              <w:t>1988-2018</w:t>
            </w:r>
          </w:p>
        </w:tc>
      </w:tr>
      <w:tr w:rsidR="00146314" w:rsidRPr="00146314" w14:paraId="7E5E69CA" w14:textId="77777777" w:rsidTr="006124F2">
        <w:trPr>
          <w:trHeight w:val="312"/>
        </w:trPr>
        <w:tc>
          <w:tcPr>
            <w:tcW w:w="1252" w:type="dxa"/>
            <w:noWrap/>
            <w:hideMark/>
          </w:tcPr>
          <w:p w14:paraId="10CD425F" w14:textId="77777777" w:rsidR="00146314" w:rsidRPr="00146314" w:rsidRDefault="00146314">
            <w:r w:rsidRPr="00146314">
              <w:t>DRXTVARA</w:t>
            </w:r>
          </w:p>
        </w:tc>
        <w:tc>
          <w:tcPr>
            <w:tcW w:w="4233" w:type="dxa"/>
            <w:noWrap/>
            <w:hideMark/>
          </w:tcPr>
          <w:p w14:paraId="2D77DE86" w14:textId="77777777" w:rsidR="00146314" w:rsidRPr="00146314" w:rsidRDefault="00146314">
            <w:r w:rsidRPr="00146314">
              <w:t>Vitamin A (RAE)</w:t>
            </w:r>
          </w:p>
        </w:tc>
        <w:tc>
          <w:tcPr>
            <w:tcW w:w="990" w:type="dxa"/>
            <w:noWrap/>
            <w:hideMark/>
          </w:tcPr>
          <w:p w14:paraId="6AA0945E" w14:textId="77777777" w:rsidR="00146314" w:rsidRPr="00146314" w:rsidRDefault="00146314">
            <w:r w:rsidRPr="00146314">
              <w:t>nutrient</w:t>
            </w:r>
          </w:p>
        </w:tc>
        <w:tc>
          <w:tcPr>
            <w:tcW w:w="1196" w:type="dxa"/>
            <w:noWrap/>
            <w:hideMark/>
          </w:tcPr>
          <w:p w14:paraId="2D68C440" w14:textId="77777777" w:rsidR="00146314" w:rsidRPr="00146314" w:rsidRDefault="00146314" w:rsidP="00146314">
            <w:r w:rsidRPr="00146314">
              <w:t>11</w:t>
            </w:r>
          </w:p>
        </w:tc>
        <w:tc>
          <w:tcPr>
            <w:tcW w:w="1234" w:type="dxa"/>
            <w:noWrap/>
            <w:hideMark/>
          </w:tcPr>
          <w:p w14:paraId="273D8685" w14:textId="77777777" w:rsidR="00146314" w:rsidRPr="00146314" w:rsidRDefault="00146314">
            <w:r w:rsidRPr="00146314">
              <w:t>1988-2018</w:t>
            </w:r>
          </w:p>
        </w:tc>
      </w:tr>
      <w:tr w:rsidR="00146314" w:rsidRPr="00146314" w14:paraId="38161009" w14:textId="77777777" w:rsidTr="006124F2">
        <w:trPr>
          <w:trHeight w:val="300"/>
        </w:trPr>
        <w:tc>
          <w:tcPr>
            <w:tcW w:w="1252" w:type="dxa"/>
            <w:noWrap/>
            <w:hideMark/>
          </w:tcPr>
          <w:p w14:paraId="070D638C" w14:textId="77777777" w:rsidR="00146314" w:rsidRPr="00146314" w:rsidRDefault="00146314">
            <w:r w:rsidRPr="00146314">
              <w:t>DRXTVB1</w:t>
            </w:r>
          </w:p>
        </w:tc>
        <w:tc>
          <w:tcPr>
            <w:tcW w:w="4233" w:type="dxa"/>
            <w:noWrap/>
            <w:hideMark/>
          </w:tcPr>
          <w:p w14:paraId="27B09A66" w14:textId="77777777" w:rsidR="00146314" w:rsidRPr="00146314" w:rsidRDefault="00146314">
            <w:r w:rsidRPr="00146314">
              <w:t>Thiamin (Vitamin B1) (mg)</w:t>
            </w:r>
          </w:p>
        </w:tc>
        <w:tc>
          <w:tcPr>
            <w:tcW w:w="990" w:type="dxa"/>
            <w:noWrap/>
            <w:hideMark/>
          </w:tcPr>
          <w:p w14:paraId="3D1FF8CC" w14:textId="77777777" w:rsidR="00146314" w:rsidRPr="00146314" w:rsidRDefault="00146314">
            <w:r w:rsidRPr="00146314">
              <w:t>nutrient</w:t>
            </w:r>
          </w:p>
        </w:tc>
        <w:tc>
          <w:tcPr>
            <w:tcW w:w="1196" w:type="dxa"/>
            <w:noWrap/>
            <w:hideMark/>
          </w:tcPr>
          <w:p w14:paraId="0E98775D" w14:textId="77777777" w:rsidR="00146314" w:rsidRPr="00146314" w:rsidRDefault="00146314" w:rsidP="00146314">
            <w:r w:rsidRPr="00146314">
              <w:t>11</w:t>
            </w:r>
          </w:p>
        </w:tc>
        <w:tc>
          <w:tcPr>
            <w:tcW w:w="1234" w:type="dxa"/>
            <w:noWrap/>
            <w:hideMark/>
          </w:tcPr>
          <w:p w14:paraId="0A27E8AE" w14:textId="77777777" w:rsidR="00146314" w:rsidRPr="00146314" w:rsidRDefault="00146314">
            <w:r w:rsidRPr="00146314">
              <w:t>1988-2018</w:t>
            </w:r>
          </w:p>
        </w:tc>
      </w:tr>
      <w:tr w:rsidR="00146314" w:rsidRPr="00146314" w14:paraId="1ACEFA37" w14:textId="77777777" w:rsidTr="006124F2">
        <w:trPr>
          <w:trHeight w:val="300"/>
        </w:trPr>
        <w:tc>
          <w:tcPr>
            <w:tcW w:w="1252" w:type="dxa"/>
            <w:noWrap/>
            <w:hideMark/>
          </w:tcPr>
          <w:p w14:paraId="41720548" w14:textId="77777777" w:rsidR="00146314" w:rsidRPr="00146314" w:rsidRDefault="00146314">
            <w:r w:rsidRPr="00146314">
              <w:lastRenderedPageBreak/>
              <w:t>DRXTVB2</w:t>
            </w:r>
          </w:p>
        </w:tc>
        <w:tc>
          <w:tcPr>
            <w:tcW w:w="4233" w:type="dxa"/>
            <w:noWrap/>
            <w:hideMark/>
          </w:tcPr>
          <w:p w14:paraId="4E417718" w14:textId="77777777" w:rsidR="00146314" w:rsidRPr="00146314" w:rsidRDefault="00146314">
            <w:r w:rsidRPr="00146314">
              <w:t>Riboflavin (Vitamin B2) (mg)</w:t>
            </w:r>
          </w:p>
        </w:tc>
        <w:tc>
          <w:tcPr>
            <w:tcW w:w="990" w:type="dxa"/>
            <w:noWrap/>
            <w:hideMark/>
          </w:tcPr>
          <w:p w14:paraId="4082A8B0" w14:textId="77777777" w:rsidR="00146314" w:rsidRPr="00146314" w:rsidRDefault="00146314">
            <w:r w:rsidRPr="00146314">
              <w:t>nutrient</w:t>
            </w:r>
          </w:p>
        </w:tc>
        <w:tc>
          <w:tcPr>
            <w:tcW w:w="1196" w:type="dxa"/>
            <w:noWrap/>
            <w:hideMark/>
          </w:tcPr>
          <w:p w14:paraId="6F8E4106" w14:textId="77777777" w:rsidR="00146314" w:rsidRPr="00146314" w:rsidRDefault="00146314" w:rsidP="00146314">
            <w:r w:rsidRPr="00146314">
              <w:t>11</w:t>
            </w:r>
          </w:p>
        </w:tc>
        <w:tc>
          <w:tcPr>
            <w:tcW w:w="1234" w:type="dxa"/>
            <w:noWrap/>
            <w:hideMark/>
          </w:tcPr>
          <w:p w14:paraId="3F618242" w14:textId="77777777" w:rsidR="00146314" w:rsidRPr="00146314" w:rsidRDefault="00146314">
            <w:r w:rsidRPr="00146314">
              <w:t>1988-2018</w:t>
            </w:r>
          </w:p>
        </w:tc>
      </w:tr>
      <w:tr w:rsidR="00146314" w:rsidRPr="00146314" w14:paraId="2190109A" w14:textId="77777777" w:rsidTr="006124F2">
        <w:trPr>
          <w:trHeight w:val="300"/>
        </w:trPr>
        <w:tc>
          <w:tcPr>
            <w:tcW w:w="1252" w:type="dxa"/>
            <w:noWrap/>
            <w:hideMark/>
          </w:tcPr>
          <w:p w14:paraId="1161DA76" w14:textId="77777777" w:rsidR="00146314" w:rsidRPr="00146314" w:rsidRDefault="00146314">
            <w:r w:rsidRPr="00146314">
              <w:t>DRXTNIAC</w:t>
            </w:r>
          </w:p>
        </w:tc>
        <w:tc>
          <w:tcPr>
            <w:tcW w:w="4233" w:type="dxa"/>
            <w:noWrap/>
            <w:hideMark/>
          </w:tcPr>
          <w:p w14:paraId="7206A978" w14:textId="77777777" w:rsidR="00146314" w:rsidRPr="00146314" w:rsidRDefault="00146314">
            <w:r w:rsidRPr="00146314">
              <w:t>Niacin (mg)</w:t>
            </w:r>
          </w:p>
        </w:tc>
        <w:tc>
          <w:tcPr>
            <w:tcW w:w="990" w:type="dxa"/>
            <w:noWrap/>
            <w:hideMark/>
          </w:tcPr>
          <w:p w14:paraId="04A0612D" w14:textId="77777777" w:rsidR="00146314" w:rsidRPr="00146314" w:rsidRDefault="00146314">
            <w:r w:rsidRPr="00146314">
              <w:t>nutrient</w:t>
            </w:r>
          </w:p>
        </w:tc>
        <w:tc>
          <w:tcPr>
            <w:tcW w:w="1196" w:type="dxa"/>
            <w:noWrap/>
            <w:hideMark/>
          </w:tcPr>
          <w:p w14:paraId="17BCA323" w14:textId="77777777" w:rsidR="00146314" w:rsidRPr="00146314" w:rsidRDefault="00146314" w:rsidP="00146314">
            <w:r w:rsidRPr="00146314">
              <w:t>11</w:t>
            </w:r>
          </w:p>
        </w:tc>
        <w:tc>
          <w:tcPr>
            <w:tcW w:w="1234" w:type="dxa"/>
            <w:noWrap/>
            <w:hideMark/>
          </w:tcPr>
          <w:p w14:paraId="3ACB3A80" w14:textId="77777777" w:rsidR="00146314" w:rsidRPr="00146314" w:rsidRDefault="00146314">
            <w:r w:rsidRPr="00146314">
              <w:t>1988-2018</w:t>
            </w:r>
          </w:p>
        </w:tc>
      </w:tr>
      <w:tr w:rsidR="00146314" w:rsidRPr="00146314" w14:paraId="67828A71" w14:textId="77777777" w:rsidTr="006124F2">
        <w:trPr>
          <w:trHeight w:val="300"/>
        </w:trPr>
        <w:tc>
          <w:tcPr>
            <w:tcW w:w="1252" w:type="dxa"/>
            <w:noWrap/>
            <w:hideMark/>
          </w:tcPr>
          <w:p w14:paraId="2ED99E17" w14:textId="77777777" w:rsidR="00146314" w:rsidRPr="00146314" w:rsidRDefault="00146314">
            <w:r w:rsidRPr="00146314">
              <w:t>DRXTVB6</w:t>
            </w:r>
          </w:p>
        </w:tc>
        <w:tc>
          <w:tcPr>
            <w:tcW w:w="4233" w:type="dxa"/>
            <w:noWrap/>
            <w:hideMark/>
          </w:tcPr>
          <w:p w14:paraId="6D92B065" w14:textId="77777777" w:rsidR="00146314" w:rsidRPr="00146314" w:rsidRDefault="00146314">
            <w:r w:rsidRPr="00146314">
              <w:t>Vitamin B6 (mg)</w:t>
            </w:r>
          </w:p>
        </w:tc>
        <w:tc>
          <w:tcPr>
            <w:tcW w:w="990" w:type="dxa"/>
            <w:noWrap/>
            <w:hideMark/>
          </w:tcPr>
          <w:p w14:paraId="2F85FCF1" w14:textId="77777777" w:rsidR="00146314" w:rsidRPr="00146314" w:rsidRDefault="00146314">
            <w:r w:rsidRPr="00146314">
              <w:t>nutrient</w:t>
            </w:r>
          </w:p>
        </w:tc>
        <w:tc>
          <w:tcPr>
            <w:tcW w:w="1196" w:type="dxa"/>
            <w:noWrap/>
            <w:hideMark/>
          </w:tcPr>
          <w:p w14:paraId="424572E8" w14:textId="77777777" w:rsidR="00146314" w:rsidRPr="00146314" w:rsidRDefault="00146314" w:rsidP="00146314">
            <w:r w:rsidRPr="00146314">
              <w:t>11</w:t>
            </w:r>
          </w:p>
        </w:tc>
        <w:tc>
          <w:tcPr>
            <w:tcW w:w="1234" w:type="dxa"/>
            <w:noWrap/>
            <w:hideMark/>
          </w:tcPr>
          <w:p w14:paraId="7D560173" w14:textId="77777777" w:rsidR="00146314" w:rsidRPr="00146314" w:rsidRDefault="00146314">
            <w:r w:rsidRPr="00146314">
              <w:t>1988-2018</w:t>
            </w:r>
          </w:p>
        </w:tc>
      </w:tr>
      <w:tr w:rsidR="00146314" w:rsidRPr="00146314" w14:paraId="5339F797" w14:textId="77777777" w:rsidTr="006124F2">
        <w:trPr>
          <w:trHeight w:val="300"/>
        </w:trPr>
        <w:tc>
          <w:tcPr>
            <w:tcW w:w="1252" w:type="dxa"/>
            <w:noWrap/>
            <w:hideMark/>
          </w:tcPr>
          <w:p w14:paraId="16060006" w14:textId="77777777" w:rsidR="00146314" w:rsidRPr="00146314" w:rsidRDefault="00146314">
            <w:r w:rsidRPr="00146314">
              <w:t>DRXTFOLA</w:t>
            </w:r>
          </w:p>
        </w:tc>
        <w:tc>
          <w:tcPr>
            <w:tcW w:w="4233" w:type="dxa"/>
            <w:noWrap/>
            <w:hideMark/>
          </w:tcPr>
          <w:p w14:paraId="7F3B9A07" w14:textId="77777777" w:rsidR="00146314" w:rsidRPr="00146314" w:rsidRDefault="00146314">
            <w:r w:rsidRPr="00146314">
              <w:t>Total Folate (mcg)</w:t>
            </w:r>
          </w:p>
        </w:tc>
        <w:tc>
          <w:tcPr>
            <w:tcW w:w="990" w:type="dxa"/>
            <w:noWrap/>
            <w:hideMark/>
          </w:tcPr>
          <w:p w14:paraId="2C90F30F" w14:textId="77777777" w:rsidR="00146314" w:rsidRPr="00146314" w:rsidRDefault="00146314">
            <w:r w:rsidRPr="00146314">
              <w:t>nutrient</w:t>
            </w:r>
          </w:p>
        </w:tc>
        <w:tc>
          <w:tcPr>
            <w:tcW w:w="1196" w:type="dxa"/>
            <w:noWrap/>
            <w:hideMark/>
          </w:tcPr>
          <w:p w14:paraId="4FC94B4F" w14:textId="77777777" w:rsidR="00146314" w:rsidRPr="00146314" w:rsidRDefault="00146314" w:rsidP="00146314">
            <w:r w:rsidRPr="00146314">
              <w:t>11</w:t>
            </w:r>
          </w:p>
        </w:tc>
        <w:tc>
          <w:tcPr>
            <w:tcW w:w="1234" w:type="dxa"/>
            <w:noWrap/>
            <w:hideMark/>
          </w:tcPr>
          <w:p w14:paraId="785AECC3" w14:textId="77777777" w:rsidR="00146314" w:rsidRPr="00146314" w:rsidRDefault="00146314">
            <w:r w:rsidRPr="00146314">
              <w:t>1988-2018</w:t>
            </w:r>
          </w:p>
        </w:tc>
      </w:tr>
      <w:tr w:rsidR="00146314" w:rsidRPr="00146314" w14:paraId="1773AE8E" w14:textId="77777777" w:rsidTr="006124F2">
        <w:trPr>
          <w:trHeight w:val="300"/>
        </w:trPr>
        <w:tc>
          <w:tcPr>
            <w:tcW w:w="1252" w:type="dxa"/>
            <w:noWrap/>
            <w:hideMark/>
          </w:tcPr>
          <w:p w14:paraId="71DC3458" w14:textId="77777777" w:rsidR="00146314" w:rsidRPr="00146314" w:rsidRDefault="00146314">
            <w:r w:rsidRPr="00146314">
              <w:t>DRXTVB12</w:t>
            </w:r>
          </w:p>
        </w:tc>
        <w:tc>
          <w:tcPr>
            <w:tcW w:w="4233" w:type="dxa"/>
            <w:noWrap/>
            <w:hideMark/>
          </w:tcPr>
          <w:p w14:paraId="27D101AA" w14:textId="77777777" w:rsidR="00146314" w:rsidRPr="00146314" w:rsidRDefault="00146314">
            <w:r w:rsidRPr="00146314">
              <w:t>Vitamin B12 (mcg)</w:t>
            </w:r>
          </w:p>
        </w:tc>
        <w:tc>
          <w:tcPr>
            <w:tcW w:w="990" w:type="dxa"/>
            <w:noWrap/>
            <w:hideMark/>
          </w:tcPr>
          <w:p w14:paraId="1839AD9A" w14:textId="77777777" w:rsidR="00146314" w:rsidRPr="00146314" w:rsidRDefault="00146314">
            <w:r w:rsidRPr="00146314">
              <w:t>nutrient</w:t>
            </w:r>
          </w:p>
        </w:tc>
        <w:tc>
          <w:tcPr>
            <w:tcW w:w="1196" w:type="dxa"/>
            <w:noWrap/>
            <w:hideMark/>
          </w:tcPr>
          <w:p w14:paraId="77C5B46C" w14:textId="77777777" w:rsidR="00146314" w:rsidRPr="00146314" w:rsidRDefault="00146314" w:rsidP="00146314">
            <w:r w:rsidRPr="00146314">
              <w:t>11</w:t>
            </w:r>
          </w:p>
        </w:tc>
        <w:tc>
          <w:tcPr>
            <w:tcW w:w="1234" w:type="dxa"/>
            <w:noWrap/>
            <w:hideMark/>
          </w:tcPr>
          <w:p w14:paraId="76A79E60" w14:textId="77777777" w:rsidR="00146314" w:rsidRPr="00146314" w:rsidRDefault="00146314">
            <w:r w:rsidRPr="00146314">
              <w:t>1988-2018</w:t>
            </w:r>
          </w:p>
        </w:tc>
      </w:tr>
      <w:tr w:rsidR="00146314" w:rsidRPr="00146314" w14:paraId="069A776E" w14:textId="77777777" w:rsidTr="006124F2">
        <w:trPr>
          <w:trHeight w:val="300"/>
        </w:trPr>
        <w:tc>
          <w:tcPr>
            <w:tcW w:w="1252" w:type="dxa"/>
            <w:noWrap/>
            <w:hideMark/>
          </w:tcPr>
          <w:p w14:paraId="4BFC43CB" w14:textId="77777777" w:rsidR="00146314" w:rsidRPr="00146314" w:rsidRDefault="00146314">
            <w:r w:rsidRPr="00146314">
              <w:t>DRXTVC</w:t>
            </w:r>
          </w:p>
        </w:tc>
        <w:tc>
          <w:tcPr>
            <w:tcW w:w="4233" w:type="dxa"/>
            <w:noWrap/>
            <w:hideMark/>
          </w:tcPr>
          <w:p w14:paraId="27C1A428" w14:textId="77777777" w:rsidR="00146314" w:rsidRPr="00146314" w:rsidRDefault="00146314">
            <w:r w:rsidRPr="00146314">
              <w:t>Vitamin C (mg)</w:t>
            </w:r>
          </w:p>
        </w:tc>
        <w:tc>
          <w:tcPr>
            <w:tcW w:w="990" w:type="dxa"/>
            <w:noWrap/>
            <w:hideMark/>
          </w:tcPr>
          <w:p w14:paraId="4AC34B1A" w14:textId="77777777" w:rsidR="00146314" w:rsidRPr="00146314" w:rsidRDefault="00146314">
            <w:r w:rsidRPr="00146314">
              <w:t>nutrient</w:t>
            </w:r>
          </w:p>
        </w:tc>
        <w:tc>
          <w:tcPr>
            <w:tcW w:w="1196" w:type="dxa"/>
            <w:noWrap/>
            <w:hideMark/>
          </w:tcPr>
          <w:p w14:paraId="4125039B" w14:textId="77777777" w:rsidR="00146314" w:rsidRPr="00146314" w:rsidRDefault="00146314" w:rsidP="00146314">
            <w:r w:rsidRPr="00146314">
              <w:t>11</w:t>
            </w:r>
          </w:p>
        </w:tc>
        <w:tc>
          <w:tcPr>
            <w:tcW w:w="1234" w:type="dxa"/>
            <w:noWrap/>
            <w:hideMark/>
          </w:tcPr>
          <w:p w14:paraId="44081F02" w14:textId="77777777" w:rsidR="00146314" w:rsidRPr="00146314" w:rsidRDefault="00146314">
            <w:r w:rsidRPr="00146314">
              <w:t>1988-2018</w:t>
            </w:r>
          </w:p>
        </w:tc>
      </w:tr>
      <w:tr w:rsidR="00146314" w:rsidRPr="00146314" w14:paraId="2399A464" w14:textId="77777777" w:rsidTr="006124F2">
        <w:trPr>
          <w:trHeight w:val="300"/>
        </w:trPr>
        <w:tc>
          <w:tcPr>
            <w:tcW w:w="1252" w:type="dxa"/>
            <w:noWrap/>
            <w:hideMark/>
          </w:tcPr>
          <w:p w14:paraId="6EE4796B" w14:textId="77777777" w:rsidR="00146314" w:rsidRPr="00146314" w:rsidRDefault="00146314">
            <w:r w:rsidRPr="00146314">
              <w:t>DRXTATOC</w:t>
            </w:r>
          </w:p>
        </w:tc>
        <w:tc>
          <w:tcPr>
            <w:tcW w:w="4233" w:type="dxa"/>
            <w:noWrap/>
            <w:hideMark/>
          </w:tcPr>
          <w:p w14:paraId="4E13027E" w14:textId="77777777" w:rsidR="00146314" w:rsidRPr="00146314" w:rsidRDefault="00146314">
            <w:r w:rsidRPr="00146314">
              <w:t>Vitamin E (ATE) (mg)</w:t>
            </w:r>
          </w:p>
        </w:tc>
        <w:tc>
          <w:tcPr>
            <w:tcW w:w="990" w:type="dxa"/>
            <w:noWrap/>
            <w:hideMark/>
          </w:tcPr>
          <w:p w14:paraId="4A538918" w14:textId="77777777" w:rsidR="00146314" w:rsidRPr="00146314" w:rsidRDefault="00146314">
            <w:r w:rsidRPr="00146314">
              <w:t>nutrient</w:t>
            </w:r>
          </w:p>
        </w:tc>
        <w:tc>
          <w:tcPr>
            <w:tcW w:w="1196" w:type="dxa"/>
            <w:noWrap/>
            <w:hideMark/>
          </w:tcPr>
          <w:p w14:paraId="01BF3816" w14:textId="77777777" w:rsidR="00146314" w:rsidRPr="00146314" w:rsidRDefault="00146314" w:rsidP="00146314">
            <w:r w:rsidRPr="00146314">
              <w:t>11</w:t>
            </w:r>
          </w:p>
        </w:tc>
        <w:tc>
          <w:tcPr>
            <w:tcW w:w="1234" w:type="dxa"/>
            <w:noWrap/>
            <w:hideMark/>
          </w:tcPr>
          <w:p w14:paraId="1FD759B8" w14:textId="77777777" w:rsidR="00146314" w:rsidRPr="00146314" w:rsidRDefault="00146314">
            <w:r w:rsidRPr="00146314">
              <w:t>1988-2018</w:t>
            </w:r>
          </w:p>
        </w:tc>
      </w:tr>
      <w:tr w:rsidR="00146314" w:rsidRPr="00146314" w14:paraId="7D10E237" w14:textId="77777777" w:rsidTr="006124F2">
        <w:trPr>
          <w:trHeight w:val="300"/>
        </w:trPr>
        <w:tc>
          <w:tcPr>
            <w:tcW w:w="1252" w:type="dxa"/>
            <w:noWrap/>
            <w:hideMark/>
          </w:tcPr>
          <w:p w14:paraId="584451D0" w14:textId="77777777" w:rsidR="00146314" w:rsidRPr="00146314" w:rsidRDefault="00146314">
            <w:r w:rsidRPr="00146314">
              <w:t>DRXTCALC</w:t>
            </w:r>
          </w:p>
        </w:tc>
        <w:tc>
          <w:tcPr>
            <w:tcW w:w="4233" w:type="dxa"/>
            <w:noWrap/>
            <w:hideMark/>
          </w:tcPr>
          <w:p w14:paraId="50038F53" w14:textId="77777777" w:rsidR="00146314" w:rsidRPr="00146314" w:rsidRDefault="00146314">
            <w:r w:rsidRPr="00146314">
              <w:t>Calcium (mg)</w:t>
            </w:r>
          </w:p>
        </w:tc>
        <w:tc>
          <w:tcPr>
            <w:tcW w:w="990" w:type="dxa"/>
            <w:noWrap/>
            <w:hideMark/>
          </w:tcPr>
          <w:p w14:paraId="339E392C" w14:textId="77777777" w:rsidR="00146314" w:rsidRPr="00146314" w:rsidRDefault="00146314">
            <w:r w:rsidRPr="00146314">
              <w:t>nutrient</w:t>
            </w:r>
          </w:p>
        </w:tc>
        <w:tc>
          <w:tcPr>
            <w:tcW w:w="1196" w:type="dxa"/>
            <w:noWrap/>
            <w:hideMark/>
          </w:tcPr>
          <w:p w14:paraId="5804148A" w14:textId="77777777" w:rsidR="00146314" w:rsidRPr="00146314" w:rsidRDefault="00146314" w:rsidP="00146314">
            <w:r w:rsidRPr="00146314">
              <w:t>11</w:t>
            </w:r>
          </w:p>
        </w:tc>
        <w:tc>
          <w:tcPr>
            <w:tcW w:w="1234" w:type="dxa"/>
            <w:noWrap/>
            <w:hideMark/>
          </w:tcPr>
          <w:p w14:paraId="2F94DDE2" w14:textId="77777777" w:rsidR="00146314" w:rsidRPr="00146314" w:rsidRDefault="00146314">
            <w:r w:rsidRPr="00146314">
              <w:t>1988-2018</w:t>
            </w:r>
          </w:p>
        </w:tc>
      </w:tr>
      <w:tr w:rsidR="00146314" w:rsidRPr="00146314" w14:paraId="1D393075" w14:textId="77777777" w:rsidTr="006124F2">
        <w:trPr>
          <w:trHeight w:val="300"/>
        </w:trPr>
        <w:tc>
          <w:tcPr>
            <w:tcW w:w="1252" w:type="dxa"/>
            <w:noWrap/>
            <w:hideMark/>
          </w:tcPr>
          <w:p w14:paraId="0BC36440" w14:textId="77777777" w:rsidR="00146314" w:rsidRPr="00146314" w:rsidRDefault="00146314">
            <w:r w:rsidRPr="00146314">
              <w:t>DRXTPHOS</w:t>
            </w:r>
          </w:p>
        </w:tc>
        <w:tc>
          <w:tcPr>
            <w:tcW w:w="4233" w:type="dxa"/>
            <w:noWrap/>
            <w:hideMark/>
          </w:tcPr>
          <w:p w14:paraId="61E99FEC" w14:textId="77777777" w:rsidR="00146314" w:rsidRPr="00146314" w:rsidRDefault="00146314">
            <w:r w:rsidRPr="00146314">
              <w:t>Phosphorus (mg)</w:t>
            </w:r>
          </w:p>
        </w:tc>
        <w:tc>
          <w:tcPr>
            <w:tcW w:w="990" w:type="dxa"/>
            <w:noWrap/>
            <w:hideMark/>
          </w:tcPr>
          <w:p w14:paraId="5AA9152C" w14:textId="77777777" w:rsidR="00146314" w:rsidRPr="00146314" w:rsidRDefault="00146314">
            <w:r w:rsidRPr="00146314">
              <w:t>nutrient</w:t>
            </w:r>
          </w:p>
        </w:tc>
        <w:tc>
          <w:tcPr>
            <w:tcW w:w="1196" w:type="dxa"/>
            <w:noWrap/>
            <w:hideMark/>
          </w:tcPr>
          <w:p w14:paraId="239E1D2A" w14:textId="77777777" w:rsidR="00146314" w:rsidRPr="00146314" w:rsidRDefault="00146314" w:rsidP="00146314">
            <w:r w:rsidRPr="00146314">
              <w:t>11</w:t>
            </w:r>
          </w:p>
        </w:tc>
        <w:tc>
          <w:tcPr>
            <w:tcW w:w="1234" w:type="dxa"/>
            <w:noWrap/>
            <w:hideMark/>
          </w:tcPr>
          <w:p w14:paraId="03D1A87B" w14:textId="77777777" w:rsidR="00146314" w:rsidRPr="00146314" w:rsidRDefault="00146314">
            <w:r w:rsidRPr="00146314">
              <w:t>1988-2018</w:t>
            </w:r>
          </w:p>
        </w:tc>
      </w:tr>
      <w:tr w:rsidR="00146314" w:rsidRPr="00146314" w14:paraId="6EC58339" w14:textId="77777777" w:rsidTr="006124F2">
        <w:trPr>
          <w:trHeight w:val="300"/>
        </w:trPr>
        <w:tc>
          <w:tcPr>
            <w:tcW w:w="1252" w:type="dxa"/>
            <w:noWrap/>
            <w:hideMark/>
          </w:tcPr>
          <w:p w14:paraId="3604ADB4" w14:textId="77777777" w:rsidR="00146314" w:rsidRPr="00146314" w:rsidRDefault="00146314">
            <w:r w:rsidRPr="00146314">
              <w:t>DRXTMAGN</w:t>
            </w:r>
          </w:p>
        </w:tc>
        <w:tc>
          <w:tcPr>
            <w:tcW w:w="4233" w:type="dxa"/>
            <w:noWrap/>
            <w:hideMark/>
          </w:tcPr>
          <w:p w14:paraId="6C88AAE1" w14:textId="77777777" w:rsidR="00146314" w:rsidRPr="00146314" w:rsidRDefault="00146314">
            <w:r w:rsidRPr="00146314">
              <w:t>Magnesium (mg)</w:t>
            </w:r>
          </w:p>
        </w:tc>
        <w:tc>
          <w:tcPr>
            <w:tcW w:w="990" w:type="dxa"/>
            <w:noWrap/>
            <w:hideMark/>
          </w:tcPr>
          <w:p w14:paraId="5210676F" w14:textId="77777777" w:rsidR="00146314" w:rsidRPr="00146314" w:rsidRDefault="00146314">
            <w:r w:rsidRPr="00146314">
              <w:t>nutrient</w:t>
            </w:r>
          </w:p>
        </w:tc>
        <w:tc>
          <w:tcPr>
            <w:tcW w:w="1196" w:type="dxa"/>
            <w:noWrap/>
            <w:hideMark/>
          </w:tcPr>
          <w:p w14:paraId="5A5CE42A" w14:textId="77777777" w:rsidR="00146314" w:rsidRPr="00146314" w:rsidRDefault="00146314" w:rsidP="00146314">
            <w:r w:rsidRPr="00146314">
              <w:t>11</w:t>
            </w:r>
          </w:p>
        </w:tc>
        <w:tc>
          <w:tcPr>
            <w:tcW w:w="1234" w:type="dxa"/>
            <w:noWrap/>
            <w:hideMark/>
          </w:tcPr>
          <w:p w14:paraId="38AA0D1A" w14:textId="77777777" w:rsidR="00146314" w:rsidRPr="00146314" w:rsidRDefault="00146314">
            <w:r w:rsidRPr="00146314">
              <w:t>1988-2018</w:t>
            </w:r>
          </w:p>
        </w:tc>
      </w:tr>
      <w:tr w:rsidR="00146314" w:rsidRPr="00146314" w14:paraId="4A99ADED" w14:textId="77777777" w:rsidTr="006124F2">
        <w:trPr>
          <w:trHeight w:val="300"/>
        </w:trPr>
        <w:tc>
          <w:tcPr>
            <w:tcW w:w="1252" w:type="dxa"/>
            <w:noWrap/>
            <w:hideMark/>
          </w:tcPr>
          <w:p w14:paraId="2A480750" w14:textId="77777777" w:rsidR="00146314" w:rsidRPr="00146314" w:rsidRDefault="00146314">
            <w:r w:rsidRPr="00146314">
              <w:t>DRXTIRON</w:t>
            </w:r>
          </w:p>
        </w:tc>
        <w:tc>
          <w:tcPr>
            <w:tcW w:w="4233" w:type="dxa"/>
            <w:noWrap/>
            <w:hideMark/>
          </w:tcPr>
          <w:p w14:paraId="284D473B" w14:textId="77777777" w:rsidR="00146314" w:rsidRPr="00146314" w:rsidRDefault="00146314">
            <w:r w:rsidRPr="00146314">
              <w:t>Iron (mg)</w:t>
            </w:r>
          </w:p>
        </w:tc>
        <w:tc>
          <w:tcPr>
            <w:tcW w:w="990" w:type="dxa"/>
            <w:noWrap/>
            <w:hideMark/>
          </w:tcPr>
          <w:p w14:paraId="37B25AA1" w14:textId="77777777" w:rsidR="00146314" w:rsidRPr="00146314" w:rsidRDefault="00146314">
            <w:r w:rsidRPr="00146314">
              <w:t>nutrient</w:t>
            </w:r>
          </w:p>
        </w:tc>
        <w:tc>
          <w:tcPr>
            <w:tcW w:w="1196" w:type="dxa"/>
            <w:noWrap/>
            <w:hideMark/>
          </w:tcPr>
          <w:p w14:paraId="504BB52B" w14:textId="77777777" w:rsidR="00146314" w:rsidRPr="00146314" w:rsidRDefault="00146314" w:rsidP="00146314">
            <w:r w:rsidRPr="00146314">
              <w:t>11</w:t>
            </w:r>
          </w:p>
        </w:tc>
        <w:tc>
          <w:tcPr>
            <w:tcW w:w="1234" w:type="dxa"/>
            <w:noWrap/>
            <w:hideMark/>
          </w:tcPr>
          <w:p w14:paraId="037214EE" w14:textId="77777777" w:rsidR="00146314" w:rsidRPr="00146314" w:rsidRDefault="00146314">
            <w:r w:rsidRPr="00146314">
              <w:t>1988-2018</w:t>
            </w:r>
          </w:p>
        </w:tc>
      </w:tr>
      <w:tr w:rsidR="00146314" w:rsidRPr="00146314" w14:paraId="170EF166" w14:textId="77777777" w:rsidTr="006124F2">
        <w:trPr>
          <w:trHeight w:val="300"/>
        </w:trPr>
        <w:tc>
          <w:tcPr>
            <w:tcW w:w="1252" w:type="dxa"/>
            <w:noWrap/>
            <w:hideMark/>
          </w:tcPr>
          <w:p w14:paraId="04B2312C" w14:textId="77777777" w:rsidR="00146314" w:rsidRPr="00146314" w:rsidRDefault="00146314">
            <w:r w:rsidRPr="00146314">
              <w:t>DRXTZINC</w:t>
            </w:r>
          </w:p>
        </w:tc>
        <w:tc>
          <w:tcPr>
            <w:tcW w:w="4233" w:type="dxa"/>
            <w:noWrap/>
            <w:hideMark/>
          </w:tcPr>
          <w:p w14:paraId="431510D1" w14:textId="77777777" w:rsidR="00146314" w:rsidRPr="00146314" w:rsidRDefault="00146314">
            <w:r w:rsidRPr="00146314">
              <w:t>Zinc (mg)</w:t>
            </w:r>
          </w:p>
        </w:tc>
        <w:tc>
          <w:tcPr>
            <w:tcW w:w="990" w:type="dxa"/>
            <w:noWrap/>
            <w:hideMark/>
          </w:tcPr>
          <w:p w14:paraId="1A3305BC" w14:textId="77777777" w:rsidR="00146314" w:rsidRPr="00146314" w:rsidRDefault="00146314">
            <w:r w:rsidRPr="00146314">
              <w:t>nutrient</w:t>
            </w:r>
          </w:p>
        </w:tc>
        <w:tc>
          <w:tcPr>
            <w:tcW w:w="1196" w:type="dxa"/>
            <w:noWrap/>
            <w:hideMark/>
          </w:tcPr>
          <w:p w14:paraId="326FAEAD" w14:textId="77777777" w:rsidR="00146314" w:rsidRPr="00146314" w:rsidRDefault="00146314" w:rsidP="00146314">
            <w:r w:rsidRPr="00146314">
              <w:t>11</w:t>
            </w:r>
          </w:p>
        </w:tc>
        <w:tc>
          <w:tcPr>
            <w:tcW w:w="1234" w:type="dxa"/>
            <w:noWrap/>
            <w:hideMark/>
          </w:tcPr>
          <w:p w14:paraId="018CF13A" w14:textId="77777777" w:rsidR="00146314" w:rsidRPr="00146314" w:rsidRDefault="00146314">
            <w:r w:rsidRPr="00146314">
              <w:t>1988-2018</w:t>
            </w:r>
          </w:p>
        </w:tc>
      </w:tr>
      <w:tr w:rsidR="00146314" w:rsidRPr="00146314" w14:paraId="218E01C0" w14:textId="77777777" w:rsidTr="006124F2">
        <w:trPr>
          <w:trHeight w:val="300"/>
        </w:trPr>
        <w:tc>
          <w:tcPr>
            <w:tcW w:w="1252" w:type="dxa"/>
            <w:noWrap/>
            <w:hideMark/>
          </w:tcPr>
          <w:p w14:paraId="334F99CB" w14:textId="77777777" w:rsidR="00146314" w:rsidRPr="00146314" w:rsidRDefault="00146314">
            <w:r w:rsidRPr="00146314">
              <w:t>DRXTCOPP</w:t>
            </w:r>
          </w:p>
        </w:tc>
        <w:tc>
          <w:tcPr>
            <w:tcW w:w="4233" w:type="dxa"/>
            <w:noWrap/>
            <w:hideMark/>
          </w:tcPr>
          <w:p w14:paraId="0FCBC785" w14:textId="77777777" w:rsidR="00146314" w:rsidRPr="00146314" w:rsidRDefault="00146314">
            <w:r w:rsidRPr="00146314">
              <w:t>Copper (mg)</w:t>
            </w:r>
          </w:p>
        </w:tc>
        <w:tc>
          <w:tcPr>
            <w:tcW w:w="990" w:type="dxa"/>
            <w:noWrap/>
            <w:hideMark/>
          </w:tcPr>
          <w:p w14:paraId="17B1EF15" w14:textId="77777777" w:rsidR="00146314" w:rsidRPr="00146314" w:rsidRDefault="00146314">
            <w:r w:rsidRPr="00146314">
              <w:t>nutrient</w:t>
            </w:r>
          </w:p>
        </w:tc>
        <w:tc>
          <w:tcPr>
            <w:tcW w:w="1196" w:type="dxa"/>
            <w:noWrap/>
            <w:hideMark/>
          </w:tcPr>
          <w:p w14:paraId="202DA57A" w14:textId="77777777" w:rsidR="00146314" w:rsidRPr="00146314" w:rsidRDefault="00146314" w:rsidP="00146314">
            <w:r w:rsidRPr="00146314">
              <w:t>11</w:t>
            </w:r>
          </w:p>
        </w:tc>
        <w:tc>
          <w:tcPr>
            <w:tcW w:w="1234" w:type="dxa"/>
            <w:noWrap/>
            <w:hideMark/>
          </w:tcPr>
          <w:p w14:paraId="1231F4EE" w14:textId="77777777" w:rsidR="00146314" w:rsidRPr="00146314" w:rsidRDefault="00146314">
            <w:r w:rsidRPr="00146314">
              <w:t>1988-2018</w:t>
            </w:r>
          </w:p>
        </w:tc>
      </w:tr>
      <w:tr w:rsidR="00146314" w:rsidRPr="00146314" w14:paraId="23E68E0A" w14:textId="77777777" w:rsidTr="006124F2">
        <w:trPr>
          <w:trHeight w:val="300"/>
        </w:trPr>
        <w:tc>
          <w:tcPr>
            <w:tcW w:w="1252" w:type="dxa"/>
            <w:noWrap/>
            <w:hideMark/>
          </w:tcPr>
          <w:p w14:paraId="5FE5F62E" w14:textId="77777777" w:rsidR="00146314" w:rsidRPr="00146314" w:rsidRDefault="00146314">
            <w:r w:rsidRPr="00146314">
              <w:t>DRXTSODI</w:t>
            </w:r>
          </w:p>
        </w:tc>
        <w:tc>
          <w:tcPr>
            <w:tcW w:w="4233" w:type="dxa"/>
            <w:noWrap/>
            <w:hideMark/>
          </w:tcPr>
          <w:p w14:paraId="14223996" w14:textId="77777777" w:rsidR="00146314" w:rsidRPr="00146314" w:rsidRDefault="00146314">
            <w:r w:rsidRPr="00146314">
              <w:t>Sodium (mg)</w:t>
            </w:r>
          </w:p>
        </w:tc>
        <w:tc>
          <w:tcPr>
            <w:tcW w:w="990" w:type="dxa"/>
            <w:noWrap/>
            <w:hideMark/>
          </w:tcPr>
          <w:p w14:paraId="0007FCD3" w14:textId="77777777" w:rsidR="00146314" w:rsidRPr="00146314" w:rsidRDefault="00146314">
            <w:r w:rsidRPr="00146314">
              <w:t>nutrient</w:t>
            </w:r>
          </w:p>
        </w:tc>
        <w:tc>
          <w:tcPr>
            <w:tcW w:w="1196" w:type="dxa"/>
            <w:noWrap/>
            <w:hideMark/>
          </w:tcPr>
          <w:p w14:paraId="4D7AC926" w14:textId="77777777" w:rsidR="00146314" w:rsidRPr="00146314" w:rsidRDefault="00146314" w:rsidP="00146314">
            <w:r w:rsidRPr="00146314">
              <w:t>11</w:t>
            </w:r>
          </w:p>
        </w:tc>
        <w:tc>
          <w:tcPr>
            <w:tcW w:w="1234" w:type="dxa"/>
            <w:noWrap/>
            <w:hideMark/>
          </w:tcPr>
          <w:p w14:paraId="7A838DDF" w14:textId="77777777" w:rsidR="00146314" w:rsidRPr="00146314" w:rsidRDefault="00146314">
            <w:r w:rsidRPr="00146314">
              <w:t>1988-2018</w:t>
            </w:r>
          </w:p>
        </w:tc>
      </w:tr>
      <w:tr w:rsidR="00146314" w:rsidRPr="00146314" w14:paraId="2FC0D6CE" w14:textId="77777777" w:rsidTr="006124F2">
        <w:trPr>
          <w:trHeight w:val="300"/>
        </w:trPr>
        <w:tc>
          <w:tcPr>
            <w:tcW w:w="1252" w:type="dxa"/>
            <w:noWrap/>
            <w:hideMark/>
          </w:tcPr>
          <w:p w14:paraId="5EE3CA02" w14:textId="77777777" w:rsidR="00146314" w:rsidRPr="00146314" w:rsidRDefault="00146314">
            <w:r w:rsidRPr="00146314">
              <w:t>DRXTPOTA</w:t>
            </w:r>
          </w:p>
        </w:tc>
        <w:tc>
          <w:tcPr>
            <w:tcW w:w="4233" w:type="dxa"/>
            <w:noWrap/>
            <w:hideMark/>
          </w:tcPr>
          <w:p w14:paraId="63C9874A" w14:textId="77777777" w:rsidR="00146314" w:rsidRPr="00146314" w:rsidRDefault="00146314">
            <w:r w:rsidRPr="00146314">
              <w:t>Potassium (mg)</w:t>
            </w:r>
          </w:p>
        </w:tc>
        <w:tc>
          <w:tcPr>
            <w:tcW w:w="990" w:type="dxa"/>
            <w:noWrap/>
            <w:hideMark/>
          </w:tcPr>
          <w:p w14:paraId="4558168C" w14:textId="77777777" w:rsidR="00146314" w:rsidRPr="00146314" w:rsidRDefault="00146314">
            <w:r w:rsidRPr="00146314">
              <w:t>nutrient</w:t>
            </w:r>
          </w:p>
        </w:tc>
        <w:tc>
          <w:tcPr>
            <w:tcW w:w="1196" w:type="dxa"/>
            <w:noWrap/>
            <w:hideMark/>
          </w:tcPr>
          <w:p w14:paraId="5F65CB94" w14:textId="77777777" w:rsidR="00146314" w:rsidRPr="00146314" w:rsidRDefault="00146314" w:rsidP="00146314">
            <w:r w:rsidRPr="00146314">
              <w:t>11</w:t>
            </w:r>
          </w:p>
        </w:tc>
        <w:tc>
          <w:tcPr>
            <w:tcW w:w="1234" w:type="dxa"/>
            <w:noWrap/>
            <w:hideMark/>
          </w:tcPr>
          <w:p w14:paraId="5F3FDAFC" w14:textId="77777777" w:rsidR="00146314" w:rsidRPr="00146314" w:rsidRDefault="00146314">
            <w:r w:rsidRPr="00146314">
              <w:t>1988-2018</w:t>
            </w:r>
          </w:p>
        </w:tc>
      </w:tr>
      <w:tr w:rsidR="00146314" w:rsidRPr="00146314" w14:paraId="27E37219" w14:textId="77777777" w:rsidTr="006124F2">
        <w:trPr>
          <w:trHeight w:val="300"/>
        </w:trPr>
        <w:tc>
          <w:tcPr>
            <w:tcW w:w="1252" w:type="dxa"/>
            <w:noWrap/>
            <w:hideMark/>
          </w:tcPr>
          <w:p w14:paraId="13FD6DD6" w14:textId="77777777" w:rsidR="00146314" w:rsidRPr="00146314" w:rsidRDefault="00146314">
            <w:r w:rsidRPr="00146314">
              <w:t>DRXTSELE</w:t>
            </w:r>
          </w:p>
        </w:tc>
        <w:tc>
          <w:tcPr>
            <w:tcW w:w="4233" w:type="dxa"/>
            <w:noWrap/>
            <w:hideMark/>
          </w:tcPr>
          <w:p w14:paraId="7C6B6BC7" w14:textId="77777777" w:rsidR="00146314" w:rsidRPr="00146314" w:rsidRDefault="00146314">
            <w:r w:rsidRPr="00146314">
              <w:t>Selenium (mcg)</w:t>
            </w:r>
          </w:p>
        </w:tc>
        <w:tc>
          <w:tcPr>
            <w:tcW w:w="990" w:type="dxa"/>
            <w:noWrap/>
            <w:hideMark/>
          </w:tcPr>
          <w:p w14:paraId="4012A49C" w14:textId="77777777" w:rsidR="00146314" w:rsidRPr="00146314" w:rsidRDefault="00146314">
            <w:r w:rsidRPr="00146314">
              <w:t>nutrient</w:t>
            </w:r>
          </w:p>
        </w:tc>
        <w:tc>
          <w:tcPr>
            <w:tcW w:w="1196" w:type="dxa"/>
            <w:noWrap/>
            <w:hideMark/>
          </w:tcPr>
          <w:p w14:paraId="2641BD21" w14:textId="77777777" w:rsidR="00146314" w:rsidRPr="00146314" w:rsidRDefault="00146314" w:rsidP="00146314">
            <w:r w:rsidRPr="00146314">
              <w:t>11</w:t>
            </w:r>
          </w:p>
        </w:tc>
        <w:tc>
          <w:tcPr>
            <w:tcW w:w="1234" w:type="dxa"/>
            <w:noWrap/>
            <w:hideMark/>
          </w:tcPr>
          <w:p w14:paraId="43016744" w14:textId="77777777" w:rsidR="00146314" w:rsidRPr="00146314" w:rsidRDefault="00146314">
            <w:r w:rsidRPr="00146314">
              <w:t>1988-2018</w:t>
            </w:r>
          </w:p>
        </w:tc>
      </w:tr>
      <w:tr w:rsidR="00146314" w:rsidRPr="00146314" w14:paraId="1806EBB8" w14:textId="77777777" w:rsidTr="006124F2">
        <w:trPr>
          <w:trHeight w:val="300"/>
        </w:trPr>
        <w:tc>
          <w:tcPr>
            <w:tcW w:w="1252" w:type="dxa"/>
            <w:noWrap/>
            <w:hideMark/>
          </w:tcPr>
          <w:p w14:paraId="5B9CED1E" w14:textId="77777777" w:rsidR="00146314" w:rsidRPr="00146314" w:rsidRDefault="00146314">
            <w:r w:rsidRPr="00146314">
              <w:t>DRXTCAFF</w:t>
            </w:r>
          </w:p>
        </w:tc>
        <w:tc>
          <w:tcPr>
            <w:tcW w:w="4233" w:type="dxa"/>
            <w:noWrap/>
            <w:hideMark/>
          </w:tcPr>
          <w:p w14:paraId="2E416F0B" w14:textId="77777777" w:rsidR="00146314" w:rsidRPr="00146314" w:rsidRDefault="00146314">
            <w:r w:rsidRPr="00146314">
              <w:t>Caffeine (mg)</w:t>
            </w:r>
          </w:p>
        </w:tc>
        <w:tc>
          <w:tcPr>
            <w:tcW w:w="990" w:type="dxa"/>
            <w:noWrap/>
            <w:hideMark/>
          </w:tcPr>
          <w:p w14:paraId="1F4DB5FD" w14:textId="77777777" w:rsidR="00146314" w:rsidRPr="00146314" w:rsidRDefault="00146314">
            <w:r w:rsidRPr="00146314">
              <w:t>nutrient</w:t>
            </w:r>
          </w:p>
        </w:tc>
        <w:tc>
          <w:tcPr>
            <w:tcW w:w="1196" w:type="dxa"/>
            <w:noWrap/>
            <w:hideMark/>
          </w:tcPr>
          <w:p w14:paraId="034B7F35" w14:textId="77777777" w:rsidR="00146314" w:rsidRPr="00146314" w:rsidRDefault="00146314" w:rsidP="00146314">
            <w:r w:rsidRPr="00146314">
              <w:t>11</w:t>
            </w:r>
          </w:p>
        </w:tc>
        <w:tc>
          <w:tcPr>
            <w:tcW w:w="1234" w:type="dxa"/>
            <w:noWrap/>
            <w:hideMark/>
          </w:tcPr>
          <w:p w14:paraId="025BD4FF" w14:textId="77777777" w:rsidR="00146314" w:rsidRPr="00146314" w:rsidRDefault="00146314">
            <w:r w:rsidRPr="00146314">
              <w:t>1988-2018</w:t>
            </w:r>
          </w:p>
        </w:tc>
      </w:tr>
      <w:tr w:rsidR="00146314" w:rsidRPr="00146314" w14:paraId="2223A5A5" w14:textId="77777777" w:rsidTr="006124F2">
        <w:trPr>
          <w:trHeight w:val="300"/>
        </w:trPr>
        <w:tc>
          <w:tcPr>
            <w:tcW w:w="1252" w:type="dxa"/>
            <w:noWrap/>
            <w:hideMark/>
          </w:tcPr>
          <w:p w14:paraId="5C8DBB58" w14:textId="77777777" w:rsidR="00146314" w:rsidRPr="00146314" w:rsidRDefault="00146314">
            <w:r w:rsidRPr="00146314">
              <w:t>DRXTTHEO</w:t>
            </w:r>
          </w:p>
        </w:tc>
        <w:tc>
          <w:tcPr>
            <w:tcW w:w="4233" w:type="dxa"/>
            <w:noWrap/>
            <w:hideMark/>
          </w:tcPr>
          <w:p w14:paraId="4458F874" w14:textId="77777777" w:rsidR="00146314" w:rsidRPr="00146314" w:rsidRDefault="00146314">
            <w:r w:rsidRPr="00146314">
              <w:t>Theobromine (mg)</w:t>
            </w:r>
          </w:p>
        </w:tc>
        <w:tc>
          <w:tcPr>
            <w:tcW w:w="990" w:type="dxa"/>
            <w:noWrap/>
            <w:hideMark/>
          </w:tcPr>
          <w:p w14:paraId="24404778" w14:textId="77777777" w:rsidR="00146314" w:rsidRPr="00146314" w:rsidRDefault="00146314">
            <w:r w:rsidRPr="00146314">
              <w:t>nutrient</w:t>
            </w:r>
          </w:p>
        </w:tc>
        <w:tc>
          <w:tcPr>
            <w:tcW w:w="1196" w:type="dxa"/>
            <w:noWrap/>
            <w:hideMark/>
          </w:tcPr>
          <w:p w14:paraId="51028B74" w14:textId="77777777" w:rsidR="00146314" w:rsidRPr="00146314" w:rsidRDefault="00146314" w:rsidP="00146314">
            <w:r w:rsidRPr="00146314">
              <w:t>10</w:t>
            </w:r>
          </w:p>
        </w:tc>
        <w:tc>
          <w:tcPr>
            <w:tcW w:w="1234" w:type="dxa"/>
            <w:noWrap/>
            <w:hideMark/>
          </w:tcPr>
          <w:p w14:paraId="69ACB835" w14:textId="77777777" w:rsidR="00146314" w:rsidRPr="00146314" w:rsidRDefault="00146314">
            <w:r w:rsidRPr="00146314">
              <w:t>1999-2018</w:t>
            </w:r>
          </w:p>
        </w:tc>
      </w:tr>
      <w:tr w:rsidR="00146314" w:rsidRPr="00146314" w14:paraId="2A0AFAD8" w14:textId="77777777" w:rsidTr="006124F2">
        <w:trPr>
          <w:trHeight w:val="300"/>
        </w:trPr>
        <w:tc>
          <w:tcPr>
            <w:tcW w:w="1252" w:type="dxa"/>
            <w:noWrap/>
            <w:hideMark/>
          </w:tcPr>
          <w:p w14:paraId="4C965CFE" w14:textId="77777777" w:rsidR="00146314" w:rsidRPr="00146314" w:rsidRDefault="00146314">
            <w:r w:rsidRPr="00146314">
              <w:t>DRXTALCO</w:t>
            </w:r>
          </w:p>
        </w:tc>
        <w:tc>
          <w:tcPr>
            <w:tcW w:w="4233" w:type="dxa"/>
            <w:noWrap/>
            <w:hideMark/>
          </w:tcPr>
          <w:p w14:paraId="3F7A6300" w14:textId="77777777" w:rsidR="00146314" w:rsidRPr="00146314" w:rsidRDefault="00146314">
            <w:r w:rsidRPr="00146314">
              <w:t>Alcohol (gm)</w:t>
            </w:r>
          </w:p>
        </w:tc>
        <w:tc>
          <w:tcPr>
            <w:tcW w:w="990" w:type="dxa"/>
            <w:noWrap/>
            <w:hideMark/>
          </w:tcPr>
          <w:p w14:paraId="5534D1F6" w14:textId="77777777" w:rsidR="00146314" w:rsidRPr="00146314" w:rsidRDefault="00146314">
            <w:r w:rsidRPr="00146314">
              <w:t>nutrient</w:t>
            </w:r>
          </w:p>
        </w:tc>
        <w:tc>
          <w:tcPr>
            <w:tcW w:w="1196" w:type="dxa"/>
            <w:noWrap/>
            <w:hideMark/>
          </w:tcPr>
          <w:p w14:paraId="6667B7D6" w14:textId="77777777" w:rsidR="00146314" w:rsidRPr="00146314" w:rsidRDefault="00146314" w:rsidP="00146314">
            <w:r w:rsidRPr="00146314">
              <w:t>11</w:t>
            </w:r>
          </w:p>
        </w:tc>
        <w:tc>
          <w:tcPr>
            <w:tcW w:w="1234" w:type="dxa"/>
            <w:noWrap/>
            <w:hideMark/>
          </w:tcPr>
          <w:p w14:paraId="3404750B" w14:textId="77777777" w:rsidR="00146314" w:rsidRPr="00146314" w:rsidRDefault="00146314">
            <w:r w:rsidRPr="00146314">
              <w:t>1988-2018</w:t>
            </w:r>
          </w:p>
        </w:tc>
      </w:tr>
      <w:tr w:rsidR="00146314" w:rsidRPr="00146314" w14:paraId="76BCACF6" w14:textId="77777777" w:rsidTr="006124F2">
        <w:trPr>
          <w:trHeight w:val="300"/>
        </w:trPr>
        <w:tc>
          <w:tcPr>
            <w:tcW w:w="1252" w:type="dxa"/>
            <w:noWrap/>
            <w:hideMark/>
          </w:tcPr>
          <w:p w14:paraId="0245EDC4" w14:textId="77777777" w:rsidR="00146314" w:rsidRPr="00146314" w:rsidRDefault="00146314">
            <w:r w:rsidRPr="00146314">
              <w:t>DRXTMOIS</w:t>
            </w:r>
          </w:p>
        </w:tc>
        <w:tc>
          <w:tcPr>
            <w:tcW w:w="4233" w:type="dxa"/>
            <w:noWrap/>
            <w:hideMark/>
          </w:tcPr>
          <w:p w14:paraId="4FBF1BA5" w14:textId="77777777" w:rsidR="00146314" w:rsidRPr="00146314" w:rsidRDefault="00146314">
            <w:r w:rsidRPr="00146314">
              <w:t>Moisture (gm)</w:t>
            </w:r>
          </w:p>
        </w:tc>
        <w:tc>
          <w:tcPr>
            <w:tcW w:w="990" w:type="dxa"/>
            <w:noWrap/>
            <w:hideMark/>
          </w:tcPr>
          <w:p w14:paraId="71945F8F" w14:textId="77777777" w:rsidR="00146314" w:rsidRPr="00146314" w:rsidRDefault="00146314">
            <w:r w:rsidRPr="00146314">
              <w:t>nutrient</w:t>
            </w:r>
          </w:p>
        </w:tc>
        <w:tc>
          <w:tcPr>
            <w:tcW w:w="1196" w:type="dxa"/>
            <w:noWrap/>
            <w:hideMark/>
          </w:tcPr>
          <w:p w14:paraId="6422E0E4" w14:textId="77777777" w:rsidR="00146314" w:rsidRPr="00146314" w:rsidRDefault="00146314" w:rsidP="00146314">
            <w:r w:rsidRPr="00146314">
              <w:t>11</w:t>
            </w:r>
          </w:p>
        </w:tc>
        <w:tc>
          <w:tcPr>
            <w:tcW w:w="1234" w:type="dxa"/>
            <w:noWrap/>
            <w:hideMark/>
          </w:tcPr>
          <w:p w14:paraId="291A730E" w14:textId="77777777" w:rsidR="00146314" w:rsidRPr="00146314" w:rsidRDefault="00146314">
            <w:r w:rsidRPr="00146314">
              <w:t>1988-2018</w:t>
            </w:r>
          </w:p>
        </w:tc>
      </w:tr>
      <w:tr w:rsidR="00146314" w:rsidRPr="00146314" w14:paraId="690DBD09" w14:textId="77777777" w:rsidTr="006124F2">
        <w:trPr>
          <w:trHeight w:val="300"/>
        </w:trPr>
        <w:tc>
          <w:tcPr>
            <w:tcW w:w="1252" w:type="dxa"/>
            <w:noWrap/>
            <w:hideMark/>
          </w:tcPr>
          <w:p w14:paraId="3F444125" w14:textId="77777777" w:rsidR="00146314" w:rsidRPr="00146314" w:rsidRDefault="00146314">
            <w:r w:rsidRPr="00146314">
              <w:t>DRXTS040</w:t>
            </w:r>
          </w:p>
        </w:tc>
        <w:tc>
          <w:tcPr>
            <w:tcW w:w="4233" w:type="dxa"/>
            <w:noWrap/>
            <w:hideMark/>
          </w:tcPr>
          <w:p w14:paraId="3883F1F2" w14:textId="77777777" w:rsidR="00146314" w:rsidRPr="00146314" w:rsidRDefault="00146314">
            <w:r w:rsidRPr="00146314">
              <w:t>SFA 4:0 (Butanoic) (gm)</w:t>
            </w:r>
          </w:p>
        </w:tc>
        <w:tc>
          <w:tcPr>
            <w:tcW w:w="990" w:type="dxa"/>
            <w:noWrap/>
            <w:hideMark/>
          </w:tcPr>
          <w:p w14:paraId="38E5B206" w14:textId="77777777" w:rsidR="00146314" w:rsidRPr="00146314" w:rsidRDefault="00146314">
            <w:r w:rsidRPr="00146314">
              <w:t>nutrient</w:t>
            </w:r>
          </w:p>
        </w:tc>
        <w:tc>
          <w:tcPr>
            <w:tcW w:w="1196" w:type="dxa"/>
            <w:noWrap/>
            <w:hideMark/>
          </w:tcPr>
          <w:p w14:paraId="5EEB533D" w14:textId="77777777" w:rsidR="00146314" w:rsidRPr="00146314" w:rsidRDefault="00146314" w:rsidP="00146314">
            <w:r w:rsidRPr="00146314">
              <w:t>11</w:t>
            </w:r>
          </w:p>
        </w:tc>
        <w:tc>
          <w:tcPr>
            <w:tcW w:w="1234" w:type="dxa"/>
            <w:noWrap/>
            <w:hideMark/>
          </w:tcPr>
          <w:p w14:paraId="04E53ACF" w14:textId="77777777" w:rsidR="00146314" w:rsidRPr="00146314" w:rsidRDefault="00146314">
            <w:r w:rsidRPr="00146314">
              <w:t>1988-2018</w:t>
            </w:r>
          </w:p>
        </w:tc>
      </w:tr>
      <w:tr w:rsidR="00146314" w:rsidRPr="00146314" w14:paraId="49FBA6E6" w14:textId="77777777" w:rsidTr="006124F2">
        <w:trPr>
          <w:trHeight w:val="300"/>
        </w:trPr>
        <w:tc>
          <w:tcPr>
            <w:tcW w:w="1252" w:type="dxa"/>
            <w:noWrap/>
            <w:hideMark/>
          </w:tcPr>
          <w:p w14:paraId="4F19F80E" w14:textId="77777777" w:rsidR="00146314" w:rsidRPr="00146314" w:rsidRDefault="00146314">
            <w:r w:rsidRPr="00146314">
              <w:t>DRXTS060</w:t>
            </w:r>
          </w:p>
        </w:tc>
        <w:tc>
          <w:tcPr>
            <w:tcW w:w="4233" w:type="dxa"/>
            <w:noWrap/>
            <w:hideMark/>
          </w:tcPr>
          <w:p w14:paraId="324E1F9B" w14:textId="77777777" w:rsidR="00146314" w:rsidRPr="00146314" w:rsidRDefault="00146314">
            <w:r w:rsidRPr="00146314">
              <w:t>SFA 6:0 (Hexanoic) (gm)</w:t>
            </w:r>
          </w:p>
        </w:tc>
        <w:tc>
          <w:tcPr>
            <w:tcW w:w="990" w:type="dxa"/>
            <w:noWrap/>
            <w:hideMark/>
          </w:tcPr>
          <w:p w14:paraId="7A1F5413" w14:textId="77777777" w:rsidR="00146314" w:rsidRPr="00146314" w:rsidRDefault="00146314">
            <w:r w:rsidRPr="00146314">
              <w:t>nutrient</w:t>
            </w:r>
          </w:p>
        </w:tc>
        <w:tc>
          <w:tcPr>
            <w:tcW w:w="1196" w:type="dxa"/>
            <w:noWrap/>
            <w:hideMark/>
          </w:tcPr>
          <w:p w14:paraId="1EE943C8" w14:textId="77777777" w:rsidR="00146314" w:rsidRPr="00146314" w:rsidRDefault="00146314" w:rsidP="00146314">
            <w:r w:rsidRPr="00146314">
              <w:t>11</w:t>
            </w:r>
          </w:p>
        </w:tc>
        <w:tc>
          <w:tcPr>
            <w:tcW w:w="1234" w:type="dxa"/>
            <w:noWrap/>
            <w:hideMark/>
          </w:tcPr>
          <w:p w14:paraId="75DA1244" w14:textId="77777777" w:rsidR="00146314" w:rsidRPr="00146314" w:rsidRDefault="00146314">
            <w:r w:rsidRPr="00146314">
              <w:t>1988-2018</w:t>
            </w:r>
          </w:p>
        </w:tc>
      </w:tr>
      <w:tr w:rsidR="00146314" w:rsidRPr="00146314" w14:paraId="09285FBE" w14:textId="77777777" w:rsidTr="006124F2">
        <w:trPr>
          <w:trHeight w:val="300"/>
        </w:trPr>
        <w:tc>
          <w:tcPr>
            <w:tcW w:w="1252" w:type="dxa"/>
            <w:noWrap/>
            <w:hideMark/>
          </w:tcPr>
          <w:p w14:paraId="563EAA7B" w14:textId="77777777" w:rsidR="00146314" w:rsidRPr="00146314" w:rsidRDefault="00146314">
            <w:r w:rsidRPr="00146314">
              <w:t>DRXTS080</w:t>
            </w:r>
          </w:p>
        </w:tc>
        <w:tc>
          <w:tcPr>
            <w:tcW w:w="4233" w:type="dxa"/>
            <w:noWrap/>
            <w:hideMark/>
          </w:tcPr>
          <w:p w14:paraId="3D1F2439" w14:textId="77777777" w:rsidR="00146314" w:rsidRPr="00146314" w:rsidRDefault="00146314">
            <w:r w:rsidRPr="00146314">
              <w:t>SFA 8:0 (Octanoic) (gm)</w:t>
            </w:r>
          </w:p>
        </w:tc>
        <w:tc>
          <w:tcPr>
            <w:tcW w:w="990" w:type="dxa"/>
            <w:noWrap/>
            <w:hideMark/>
          </w:tcPr>
          <w:p w14:paraId="6EBD7BFD" w14:textId="77777777" w:rsidR="00146314" w:rsidRPr="00146314" w:rsidRDefault="00146314">
            <w:r w:rsidRPr="00146314">
              <w:t>nutrient</w:t>
            </w:r>
          </w:p>
        </w:tc>
        <w:tc>
          <w:tcPr>
            <w:tcW w:w="1196" w:type="dxa"/>
            <w:noWrap/>
            <w:hideMark/>
          </w:tcPr>
          <w:p w14:paraId="764A9E94" w14:textId="77777777" w:rsidR="00146314" w:rsidRPr="00146314" w:rsidRDefault="00146314" w:rsidP="00146314">
            <w:r w:rsidRPr="00146314">
              <w:t>11</w:t>
            </w:r>
          </w:p>
        </w:tc>
        <w:tc>
          <w:tcPr>
            <w:tcW w:w="1234" w:type="dxa"/>
            <w:noWrap/>
            <w:hideMark/>
          </w:tcPr>
          <w:p w14:paraId="27B295C5" w14:textId="77777777" w:rsidR="00146314" w:rsidRPr="00146314" w:rsidRDefault="00146314">
            <w:r w:rsidRPr="00146314">
              <w:t>1988-2018</w:t>
            </w:r>
          </w:p>
        </w:tc>
      </w:tr>
      <w:tr w:rsidR="00146314" w:rsidRPr="00146314" w14:paraId="615F8926" w14:textId="77777777" w:rsidTr="006124F2">
        <w:trPr>
          <w:trHeight w:val="300"/>
        </w:trPr>
        <w:tc>
          <w:tcPr>
            <w:tcW w:w="1252" w:type="dxa"/>
            <w:noWrap/>
            <w:hideMark/>
          </w:tcPr>
          <w:p w14:paraId="6CED9FD6" w14:textId="77777777" w:rsidR="00146314" w:rsidRPr="00146314" w:rsidRDefault="00146314">
            <w:r w:rsidRPr="00146314">
              <w:t>DRXTS100</w:t>
            </w:r>
          </w:p>
        </w:tc>
        <w:tc>
          <w:tcPr>
            <w:tcW w:w="4233" w:type="dxa"/>
            <w:noWrap/>
            <w:hideMark/>
          </w:tcPr>
          <w:p w14:paraId="7319CE33" w14:textId="77777777" w:rsidR="00146314" w:rsidRPr="00146314" w:rsidRDefault="00146314">
            <w:r w:rsidRPr="00146314">
              <w:t>SFA 10:0 (Decanoic) (gm)</w:t>
            </w:r>
          </w:p>
        </w:tc>
        <w:tc>
          <w:tcPr>
            <w:tcW w:w="990" w:type="dxa"/>
            <w:noWrap/>
            <w:hideMark/>
          </w:tcPr>
          <w:p w14:paraId="4008654D" w14:textId="77777777" w:rsidR="00146314" w:rsidRPr="00146314" w:rsidRDefault="00146314">
            <w:r w:rsidRPr="00146314">
              <w:t>nutrient</w:t>
            </w:r>
          </w:p>
        </w:tc>
        <w:tc>
          <w:tcPr>
            <w:tcW w:w="1196" w:type="dxa"/>
            <w:noWrap/>
            <w:hideMark/>
          </w:tcPr>
          <w:p w14:paraId="1D230EAC" w14:textId="77777777" w:rsidR="00146314" w:rsidRPr="00146314" w:rsidRDefault="00146314" w:rsidP="00146314">
            <w:r w:rsidRPr="00146314">
              <w:t>11</w:t>
            </w:r>
          </w:p>
        </w:tc>
        <w:tc>
          <w:tcPr>
            <w:tcW w:w="1234" w:type="dxa"/>
            <w:noWrap/>
            <w:hideMark/>
          </w:tcPr>
          <w:p w14:paraId="64F68BD6" w14:textId="77777777" w:rsidR="00146314" w:rsidRPr="00146314" w:rsidRDefault="00146314">
            <w:r w:rsidRPr="00146314">
              <w:t>1988-2018</w:t>
            </w:r>
          </w:p>
        </w:tc>
      </w:tr>
      <w:tr w:rsidR="00146314" w:rsidRPr="00146314" w14:paraId="7938BFD0" w14:textId="77777777" w:rsidTr="006124F2">
        <w:trPr>
          <w:trHeight w:val="300"/>
        </w:trPr>
        <w:tc>
          <w:tcPr>
            <w:tcW w:w="1252" w:type="dxa"/>
            <w:noWrap/>
            <w:hideMark/>
          </w:tcPr>
          <w:p w14:paraId="291D730A" w14:textId="77777777" w:rsidR="00146314" w:rsidRPr="00146314" w:rsidRDefault="00146314">
            <w:r w:rsidRPr="00146314">
              <w:t>DRXTS120</w:t>
            </w:r>
          </w:p>
        </w:tc>
        <w:tc>
          <w:tcPr>
            <w:tcW w:w="4233" w:type="dxa"/>
            <w:noWrap/>
            <w:hideMark/>
          </w:tcPr>
          <w:p w14:paraId="69D30040" w14:textId="77777777" w:rsidR="00146314" w:rsidRPr="00146314" w:rsidRDefault="00146314">
            <w:r w:rsidRPr="00146314">
              <w:t>SFA 12:0 (Dodecanoic) (gm)</w:t>
            </w:r>
          </w:p>
        </w:tc>
        <w:tc>
          <w:tcPr>
            <w:tcW w:w="990" w:type="dxa"/>
            <w:noWrap/>
            <w:hideMark/>
          </w:tcPr>
          <w:p w14:paraId="5EBD8B3D" w14:textId="77777777" w:rsidR="00146314" w:rsidRPr="00146314" w:rsidRDefault="00146314">
            <w:r w:rsidRPr="00146314">
              <w:t>nutrient</w:t>
            </w:r>
          </w:p>
        </w:tc>
        <w:tc>
          <w:tcPr>
            <w:tcW w:w="1196" w:type="dxa"/>
            <w:noWrap/>
            <w:hideMark/>
          </w:tcPr>
          <w:p w14:paraId="289383E5" w14:textId="77777777" w:rsidR="00146314" w:rsidRPr="00146314" w:rsidRDefault="00146314" w:rsidP="00146314">
            <w:r w:rsidRPr="00146314">
              <w:t>11</w:t>
            </w:r>
          </w:p>
        </w:tc>
        <w:tc>
          <w:tcPr>
            <w:tcW w:w="1234" w:type="dxa"/>
            <w:noWrap/>
            <w:hideMark/>
          </w:tcPr>
          <w:p w14:paraId="3E37AEC6" w14:textId="77777777" w:rsidR="00146314" w:rsidRPr="00146314" w:rsidRDefault="00146314">
            <w:r w:rsidRPr="00146314">
              <w:t>1988-2018</w:t>
            </w:r>
          </w:p>
        </w:tc>
      </w:tr>
      <w:tr w:rsidR="00146314" w:rsidRPr="00146314" w14:paraId="1AA6F6D4" w14:textId="77777777" w:rsidTr="006124F2">
        <w:trPr>
          <w:trHeight w:val="300"/>
        </w:trPr>
        <w:tc>
          <w:tcPr>
            <w:tcW w:w="1252" w:type="dxa"/>
            <w:noWrap/>
            <w:hideMark/>
          </w:tcPr>
          <w:p w14:paraId="11237F42" w14:textId="77777777" w:rsidR="00146314" w:rsidRPr="00146314" w:rsidRDefault="00146314">
            <w:r w:rsidRPr="00146314">
              <w:t>DRXTS140</w:t>
            </w:r>
          </w:p>
        </w:tc>
        <w:tc>
          <w:tcPr>
            <w:tcW w:w="4233" w:type="dxa"/>
            <w:noWrap/>
            <w:hideMark/>
          </w:tcPr>
          <w:p w14:paraId="19D5C1A6" w14:textId="77777777" w:rsidR="00146314" w:rsidRPr="00146314" w:rsidRDefault="00146314">
            <w:r w:rsidRPr="00146314">
              <w:t>SFA 14:0 (</w:t>
            </w:r>
            <w:proofErr w:type="spellStart"/>
            <w:r w:rsidRPr="00146314">
              <w:t>Tetradecanoic</w:t>
            </w:r>
            <w:proofErr w:type="spellEnd"/>
            <w:r w:rsidRPr="00146314">
              <w:t>) (gm)</w:t>
            </w:r>
          </w:p>
        </w:tc>
        <w:tc>
          <w:tcPr>
            <w:tcW w:w="990" w:type="dxa"/>
            <w:noWrap/>
            <w:hideMark/>
          </w:tcPr>
          <w:p w14:paraId="3872B966" w14:textId="77777777" w:rsidR="00146314" w:rsidRPr="00146314" w:rsidRDefault="00146314">
            <w:r w:rsidRPr="00146314">
              <w:t>nutrient</w:t>
            </w:r>
          </w:p>
        </w:tc>
        <w:tc>
          <w:tcPr>
            <w:tcW w:w="1196" w:type="dxa"/>
            <w:noWrap/>
            <w:hideMark/>
          </w:tcPr>
          <w:p w14:paraId="243F4B75" w14:textId="77777777" w:rsidR="00146314" w:rsidRPr="00146314" w:rsidRDefault="00146314" w:rsidP="00146314">
            <w:r w:rsidRPr="00146314">
              <w:t>11</w:t>
            </w:r>
          </w:p>
        </w:tc>
        <w:tc>
          <w:tcPr>
            <w:tcW w:w="1234" w:type="dxa"/>
            <w:noWrap/>
            <w:hideMark/>
          </w:tcPr>
          <w:p w14:paraId="2B3E9355" w14:textId="77777777" w:rsidR="00146314" w:rsidRPr="00146314" w:rsidRDefault="00146314">
            <w:r w:rsidRPr="00146314">
              <w:t>1988-2018</w:t>
            </w:r>
          </w:p>
        </w:tc>
      </w:tr>
      <w:tr w:rsidR="00146314" w:rsidRPr="00146314" w14:paraId="296A4102" w14:textId="77777777" w:rsidTr="006124F2">
        <w:trPr>
          <w:trHeight w:val="300"/>
        </w:trPr>
        <w:tc>
          <w:tcPr>
            <w:tcW w:w="1252" w:type="dxa"/>
            <w:noWrap/>
            <w:hideMark/>
          </w:tcPr>
          <w:p w14:paraId="1257D96B" w14:textId="77777777" w:rsidR="00146314" w:rsidRPr="00146314" w:rsidRDefault="00146314">
            <w:r w:rsidRPr="00146314">
              <w:t>DRXTS160</w:t>
            </w:r>
          </w:p>
        </w:tc>
        <w:tc>
          <w:tcPr>
            <w:tcW w:w="4233" w:type="dxa"/>
            <w:noWrap/>
            <w:hideMark/>
          </w:tcPr>
          <w:p w14:paraId="4F3C8C67" w14:textId="77777777" w:rsidR="00146314" w:rsidRPr="00146314" w:rsidRDefault="00146314">
            <w:r w:rsidRPr="00146314">
              <w:t>SFA 16:0 (</w:t>
            </w:r>
            <w:proofErr w:type="spellStart"/>
            <w:r w:rsidRPr="00146314">
              <w:t>Hexadecanoic</w:t>
            </w:r>
            <w:proofErr w:type="spellEnd"/>
            <w:r w:rsidRPr="00146314">
              <w:t>) (gm)</w:t>
            </w:r>
          </w:p>
        </w:tc>
        <w:tc>
          <w:tcPr>
            <w:tcW w:w="990" w:type="dxa"/>
            <w:noWrap/>
            <w:hideMark/>
          </w:tcPr>
          <w:p w14:paraId="60E31D8A" w14:textId="77777777" w:rsidR="00146314" w:rsidRPr="00146314" w:rsidRDefault="00146314">
            <w:r w:rsidRPr="00146314">
              <w:t>nutrient</w:t>
            </w:r>
          </w:p>
        </w:tc>
        <w:tc>
          <w:tcPr>
            <w:tcW w:w="1196" w:type="dxa"/>
            <w:noWrap/>
            <w:hideMark/>
          </w:tcPr>
          <w:p w14:paraId="03F113F9" w14:textId="77777777" w:rsidR="00146314" w:rsidRPr="00146314" w:rsidRDefault="00146314" w:rsidP="00146314">
            <w:r w:rsidRPr="00146314">
              <w:t>11</w:t>
            </w:r>
          </w:p>
        </w:tc>
        <w:tc>
          <w:tcPr>
            <w:tcW w:w="1234" w:type="dxa"/>
            <w:noWrap/>
            <w:hideMark/>
          </w:tcPr>
          <w:p w14:paraId="5297ECF4" w14:textId="77777777" w:rsidR="00146314" w:rsidRPr="00146314" w:rsidRDefault="00146314">
            <w:r w:rsidRPr="00146314">
              <w:t>1988-2018</w:t>
            </w:r>
          </w:p>
        </w:tc>
      </w:tr>
      <w:tr w:rsidR="00146314" w:rsidRPr="00146314" w14:paraId="2E59C124" w14:textId="77777777" w:rsidTr="006124F2">
        <w:trPr>
          <w:trHeight w:val="300"/>
        </w:trPr>
        <w:tc>
          <w:tcPr>
            <w:tcW w:w="1252" w:type="dxa"/>
            <w:noWrap/>
            <w:hideMark/>
          </w:tcPr>
          <w:p w14:paraId="6C4CA092" w14:textId="77777777" w:rsidR="00146314" w:rsidRPr="00146314" w:rsidRDefault="00146314">
            <w:r w:rsidRPr="00146314">
              <w:t>DRXTS180</w:t>
            </w:r>
          </w:p>
        </w:tc>
        <w:tc>
          <w:tcPr>
            <w:tcW w:w="4233" w:type="dxa"/>
            <w:noWrap/>
            <w:hideMark/>
          </w:tcPr>
          <w:p w14:paraId="52B8FFBE" w14:textId="77777777" w:rsidR="00146314" w:rsidRPr="00146314" w:rsidRDefault="00146314">
            <w:r w:rsidRPr="00146314">
              <w:t>SFA 18:0 (Octadecanoic) (gm)</w:t>
            </w:r>
          </w:p>
        </w:tc>
        <w:tc>
          <w:tcPr>
            <w:tcW w:w="990" w:type="dxa"/>
            <w:noWrap/>
            <w:hideMark/>
          </w:tcPr>
          <w:p w14:paraId="1E37FBDC" w14:textId="77777777" w:rsidR="00146314" w:rsidRPr="00146314" w:rsidRDefault="00146314">
            <w:r w:rsidRPr="00146314">
              <w:t>nutrient</w:t>
            </w:r>
          </w:p>
        </w:tc>
        <w:tc>
          <w:tcPr>
            <w:tcW w:w="1196" w:type="dxa"/>
            <w:noWrap/>
            <w:hideMark/>
          </w:tcPr>
          <w:p w14:paraId="64C5E69C" w14:textId="77777777" w:rsidR="00146314" w:rsidRPr="00146314" w:rsidRDefault="00146314" w:rsidP="00146314">
            <w:r w:rsidRPr="00146314">
              <w:t>11</w:t>
            </w:r>
          </w:p>
        </w:tc>
        <w:tc>
          <w:tcPr>
            <w:tcW w:w="1234" w:type="dxa"/>
            <w:noWrap/>
            <w:hideMark/>
          </w:tcPr>
          <w:p w14:paraId="172CD7A6" w14:textId="77777777" w:rsidR="00146314" w:rsidRPr="00146314" w:rsidRDefault="00146314">
            <w:r w:rsidRPr="00146314">
              <w:t>1988-2018</w:t>
            </w:r>
          </w:p>
        </w:tc>
      </w:tr>
      <w:tr w:rsidR="00146314" w:rsidRPr="00146314" w14:paraId="095B7F9F" w14:textId="77777777" w:rsidTr="006124F2">
        <w:trPr>
          <w:trHeight w:val="300"/>
        </w:trPr>
        <w:tc>
          <w:tcPr>
            <w:tcW w:w="1252" w:type="dxa"/>
            <w:noWrap/>
            <w:hideMark/>
          </w:tcPr>
          <w:p w14:paraId="445340A5" w14:textId="77777777" w:rsidR="00146314" w:rsidRPr="00146314" w:rsidRDefault="00146314">
            <w:r w:rsidRPr="00146314">
              <w:t>DRXTM161</w:t>
            </w:r>
          </w:p>
        </w:tc>
        <w:tc>
          <w:tcPr>
            <w:tcW w:w="4233" w:type="dxa"/>
            <w:noWrap/>
            <w:hideMark/>
          </w:tcPr>
          <w:p w14:paraId="48E3C71E" w14:textId="77777777" w:rsidR="00146314" w:rsidRPr="00146314" w:rsidRDefault="00146314">
            <w:r w:rsidRPr="00146314">
              <w:t>MFA 16:1 (Hexadecenoic) (gm)</w:t>
            </w:r>
          </w:p>
        </w:tc>
        <w:tc>
          <w:tcPr>
            <w:tcW w:w="990" w:type="dxa"/>
            <w:noWrap/>
            <w:hideMark/>
          </w:tcPr>
          <w:p w14:paraId="655AA72F" w14:textId="77777777" w:rsidR="00146314" w:rsidRPr="00146314" w:rsidRDefault="00146314">
            <w:r w:rsidRPr="00146314">
              <w:t>nutrient</w:t>
            </w:r>
          </w:p>
        </w:tc>
        <w:tc>
          <w:tcPr>
            <w:tcW w:w="1196" w:type="dxa"/>
            <w:noWrap/>
            <w:hideMark/>
          </w:tcPr>
          <w:p w14:paraId="61CC9562" w14:textId="77777777" w:rsidR="00146314" w:rsidRPr="00146314" w:rsidRDefault="00146314" w:rsidP="00146314">
            <w:r w:rsidRPr="00146314">
              <w:t>11</w:t>
            </w:r>
          </w:p>
        </w:tc>
        <w:tc>
          <w:tcPr>
            <w:tcW w:w="1234" w:type="dxa"/>
            <w:noWrap/>
            <w:hideMark/>
          </w:tcPr>
          <w:p w14:paraId="008BAC3E" w14:textId="77777777" w:rsidR="00146314" w:rsidRPr="00146314" w:rsidRDefault="00146314">
            <w:r w:rsidRPr="00146314">
              <w:t>1988-2018</w:t>
            </w:r>
          </w:p>
        </w:tc>
      </w:tr>
      <w:tr w:rsidR="00146314" w:rsidRPr="00146314" w14:paraId="53676102" w14:textId="77777777" w:rsidTr="006124F2">
        <w:trPr>
          <w:trHeight w:val="300"/>
        </w:trPr>
        <w:tc>
          <w:tcPr>
            <w:tcW w:w="1252" w:type="dxa"/>
            <w:noWrap/>
            <w:hideMark/>
          </w:tcPr>
          <w:p w14:paraId="163BB9FA" w14:textId="77777777" w:rsidR="00146314" w:rsidRPr="00146314" w:rsidRDefault="00146314">
            <w:r w:rsidRPr="00146314">
              <w:t>DRXTM181</w:t>
            </w:r>
          </w:p>
        </w:tc>
        <w:tc>
          <w:tcPr>
            <w:tcW w:w="4233" w:type="dxa"/>
            <w:noWrap/>
            <w:hideMark/>
          </w:tcPr>
          <w:p w14:paraId="0C5A682E" w14:textId="77777777" w:rsidR="00146314" w:rsidRPr="00146314" w:rsidRDefault="00146314">
            <w:r w:rsidRPr="00146314">
              <w:t>MFA 18:1 (Octadecenoic) (gm)</w:t>
            </w:r>
          </w:p>
        </w:tc>
        <w:tc>
          <w:tcPr>
            <w:tcW w:w="990" w:type="dxa"/>
            <w:noWrap/>
            <w:hideMark/>
          </w:tcPr>
          <w:p w14:paraId="035B58F6" w14:textId="77777777" w:rsidR="00146314" w:rsidRPr="00146314" w:rsidRDefault="00146314">
            <w:r w:rsidRPr="00146314">
              <w:t>nutrient</w:t>
            </w:r>
          </w:p>
        </w:tc>
        <w:tc>
          <w:tcPr>
            <w:tcW w:w="1196" w:type="dxa"/>
            <w:noWrap/>
            <w:hideMark/>
          </w:tcPr>
          <w:p w14:paraId="62707F96" w14:textId="77777777" w:rsidR="00146314" w:rsidRPr="00146314" w:rsidRDefault="00146314" w:rsidP="00146314">
            <w:r w:rsidRPr="00146314">
              <w:t>11</w:t>
            </w:r>
          </w:p>
        </w:tc>
        <w:tc>
          <w:tcPr>
            <w:tcW w:w="1234" w:type="dxa"/>
            <w:noWrap/>
            <w:hideMark/>
          </w:tcPr>
          <w:p w14:paraId="10DB981E" w14:textId="77777777" w:rsidR="00146314" w:rsidRPr="00146314" w:rsidRDefault="00146314">
            <w:r w:rsidRPr="00146314">
              <w:t>1988-2018</w:t>
            </w:r>
          </w:p>
        </w:tc>
      </w:tr>
      <w:tr w:rsidR="00146314" w:rsidRPr="00146314" w14:paraId="02189851" w14:textId="77777777" w:rsidTr="006124F2">
        <w:trPr>
          <w:trHeight w:val="300"/>
        </w:trPr>
        <w:tc>
          <w:tcPr>
            <w:tcW w:w="1252" w:type="dxa"/>
            <w:noWrap/>
            <w:hideMark/>
          </w:tcPr>
          <w:p w14:paraId="400166B7" w14:textId="77777777" w:rsidR="00146314" w:rsidRPr="00146314" w:rsidRDefault="00146314">
            <w:r w:rsidRPr="00146314">
              <w:t>DRXTM201</w:t>
            </w:r>
          </w:p>
        </w:tc>
        <w:tc>
          <w:tcPr>
            <w:tcW w:w="4233" w:type="dxa"/>
            <w:noWrap/>
            <w:hideMark/>
          </w:tcPr>
          <w:p w14:paraId="10CE3DEB" w14:textId="77777777" w:rsidR="00146314" w:rsidRPr="00146314" w:rsidRDefault="00146314">
            <w:r w:rsidRPr="00146314">
              <w:t>MFA 20:1 (</w:t>
            </w:r>
            <w:proofErr w:type="spellStart"/>
            <w:r w:rsidRPr="00146314">
              <w:t>Eicosenoic</w:t>
            </w:r>
            <w:proofErr w:type="spellEnd"/>
            <w:r w:rsidRPr="00146314">
              <w:t>) (gm)</w:t>
            </w:r>
          </w:p>
        </w:tc>
        <w:tc>
          <w:tcPr>
            <w:tcW w:w="990" w:type="dxa"/>
            <w:noWrap/>
            <w:hideMark/>
          </w:tcPr>
          <w:p w14:paraId="532A2621" w14:textId="77777777" w:rsidR="00146314" w:rsidRPr="00146314" w:rsidRDefault="00146314">
            <w:r w:rsidRPr="00146314">
              <w:t>nutrient</w:t>
            </w:r>
          </w:p>
        </w:tc>
        <w:tc>
          <w:tcPr>
            <w:tcW w:w="1196" w:type="dxa"/>
            <w:noWrap/>
            <w:hideMark/>
          </w:tcPr>
          <w:p w14:paraId="13059DF4" w14:textId="77777777" w:rsidR="00146314" w:rsidRPr="00146314" w:rsidRDefault="00146314" w:rsidP="00146314">
            <w:r w:rsidRPr="00146314">
              <w:t>11</w:t>
            </w:r>
          </w:p>
        </w:tc>
        <w:tc>
          <w:tcPr>
            <w:tcW w:w="1234" w:type="dxa"/>
            <w:noWrap/>
            <w:hideMark/>
          </w:tcPr>
          <w:p w14:paraId="59894493" w14:textId="77777777" w:rsidR="00146314" w:rsidRPr="00146314" w:rsidRDefault="00146314">
            <w:r w:rsidRPr="00146314">
              <w:t>1988-2018</w:t>
            </w:r>
          </w:p>
        </w:tc>
      </w:tr>
      <w:tr w:rsidR="00146314" w:rsidRPr="00146314" w14:paraId="7BC4FE25" w14:textId="77777777" w:rsidTr="006124F2">
        <w:trPr>
          <w:trHeight w:val="300"/>
        </w:trPr>
        <w:tc>
          <w:tcPr>
            <w:tcW w:w="1252" w:type="dxa"/>
            <w:noWrap/>
            <w:hideMark/>
          </w:tcPr>
          <w:p w14:paraId="049817E6" w14:textId="77777777" w:rsidR="00146314" w:rsidRPr="00146314" w:rsidRDefault="00146314">
            <w:r w:rsidRPr="00146314">
              <w:t>DRXTM221</w:t>
            </w:r>
          </w:p>
        </w:tc>
        <w:tc>
          <w:tcPr>
            <w:tcW w:w="4233" w:type="dxa"/>
            <w:noWrap/>
            <w:hideMark/>
          </w:tcPr>
          <w:p w14:paraId="59D97612" w14:textId="77777777" w:rsidR="00146314" w:rsidRPr="00146314" w:rsidRDefault="00146314">
            <w:r w:rsidRPr="00146314">
              <w:t>MFA 22:1 (</w:t>
            </w:r>
            <w:proofErr w:type="spellStart"/>
            <w:r w:rsidRPr="00146314">
              <w:t>Docosenoic</w:t>
            </w:r>
            <w:proofErr w:type="spellEnd"/>
            <w:r w:rsidRPr="00146314">
              <w:t>) (gm)</w:t>
            </w:r>
          </w:p>
        </w:tc>
        <w:tc>
          <w:tcPr>
            <w:tcW w:w="990" w:type="dxa"/>
            <w:noWrap/>
            <w:hideMark/>
          </w:tcPr>
          <w:p w14:paraId="0693851F" w14:textId="77777777" w:rsidR="00146314" w:rsidRPr="00146314" w:rsidRDefault="00146314">
            <w:r w:rsidRPr="00146314">
              <w:t>nutrient</w:t>
            </w:r>
          </w:p>
        </w:tc>
        <w:tc>
          <w:tcPr>
            <w:tcW w:w="1196" w:type="dxa"/>
            <w:noWrap/>
            <w:hideMark/>
          </w:tcPr>
          <w:p w14:paraId="6466B2BA" w14:textId="77777777" w:rsidR="00146314" w:rsidRPr="00146314" w:rsidRDefault="00146314" w:rsidP="00146314">
            <w:r w:rsidRPr="00146314">
              <w:t>11</w:t>
            </w:r>
          </w:p>
        </w:tc>
        <w:tc>
          <w:tcPr>
            <w:tcW w:w="1234" w:type="dxa"/>
            <w:noWrap/>
            <w:hideMark/>
          </w:tcPr>
          <w:p w14:paraId="52E379D0" w14:textId="77777777" w:rsidR="00146314" w:rsidRPr="00146314" w:rsidRDefault="00146314">
            <w:r w:rsidRPr="00146314">
              <w:t>1988-2018</w:t>
            </w:r>
          </w:p>
        </w:tc>
      </w:tr>
      <w:tr w:rsidR="00146314" w:rsidRPr="00146314" w14:paraId="0313BF7F" w14:textId="77777777" w:rsidTr="006124F2">
        <w:trPr>
          <w:trHeight w:val="300"/>
        </w:trPr>
        <w:tc>
          <w:tcPr>
            <w:tcW w:w="1252" w:type="dxa"/>
            <w:noWrap/>
            <w:hideMark/>
          </w:tcPr>
          <w:p w14:paraId="4F56CC9F" w14:textId="77777777" w:rsidR="00146314" w:rsidRPr="00146314" w:rsidRDefault="00146314">
            <w:r w:rsidRPr="00146314">
              <w:t>DRXTP182</w:t>
            </w:r>
          </w:p>
        </w:tc>
        <w:tc>
          <w:tcPr>
            <w:tcW w:w="4233" w:type="dxa"/>
            <w:noWrap/>
            <w:hideMark/>
          </w:tcPr>
          <w:p w14:paraId="4FF4E147" w14:textId="77777777" w:rsidR="00146314" w:rsidRPr="00146314" w:rsidRDefault="00146314">
            <w:r w:rsidRPr="00146314">
              <w:t>PFA 18:2 (Octadecadienoic) (gm)</w:t>
            </w:r>
          </w:p>
        </w:tc>
        <w:tc>
          <w:tcPr>
            <w:tcW w:w="990" w:type="dxa"/>
            <w:noWrap/>
            <w:hideMark/>
          </w:tcPr>
          <w:p w14:paraId="007341C1" w14:textId="77777777" w:rsidR="00146314" w:rsidRPr="00146314" w:rsidRDefault="00146314">
            <w:r w:rsidRPr="00146314">
              <w:t>nutrient</w:t>
            </w:r>
          </w:p>
        </w:tc>
        <w:tc>
          <w:tcPr>
            <w:tcW w:w="1196" w:type="dxa"/>
            <w:noWrap/>
            <w:hideMark/>
          </w:tcPr>
          <w:p w14:paraId="60AE3E3C" w14:textId="77777777" w:rsidR="00146314" w:rsidRPr="00146314" w:rsidRDefault="00146314" w:rsidP="00146314">
            <w:r w:rsidRPr="00146314">
              <w:t>11</w:t>
            </w:r>
          </w:p>
        </w:tc>
        <w:tc>
          <w:tcPr>
            <w:tcW w:w="1234" w:type="dxa"/>
            <w:noWrap/>
            <w:hideMark/>
          </w:tcPr>
          <w:p w14:paraId="17967BB0" w14:textId="77777777" w:rsidR="00146314" w:rsidRPr="00146314" w:rsidRDefault="00146314">
            <w:r w:rsidRPr="00146314">
              <w:t>1988-2018</w:t>
            </w:r>
          </w:p>
        </w:tc>
      </w:tr>
      <w:tr w:rsidR="00146314" w:rsidRPr="00146314" w14:paraId="34240CD3" w14:textId="77777777" w:rsidTr="006124F2">
        <w:trPr>
          <w:trHeight w:val="300"/>
        </w:trPr>
        <w:tc>
          <w:tcPr>
            <w:tcW w:w="1252" w:type="dxa"/>
            <w:noWrap/>
            <w:hideMark/>
          </w:tcPr>
          <w:p w14:paraId="27A6133A" w14:textId="77777777" w:rsidR="00146314" w:rsidRPr="00146314" w:rsidRDefault="00146314">
            <w:r w:rsidRPr="00146314">
              <w:t>DRXTP183</w:t>
            </w:r>
          </w:p>
        </w:tc>
        <w:tc>
          <w:tcPr>
            <w:tcW w:w="4233" w:type="dxa"/>
            <w:noWrap/>
            <w:hideMark/>
          </w:tcPr>
          <w:p w14:paraId="293C525E" w14:textId="77777777" w:rsidR="00146314" w:rsidRPr="00146314" w:rsidRDefault="00146314">
            <w:r w:rsidRPr="00146314">
              <w:t>PFA 18:3 (Octadecatrienoic) (gm)</w:t>
            </w:r>
          </w:p>
        </w:tc>
        <w:tc>
          <w:tcPr>
            <w:tcW w:w="990" w:type="dxa"/>
            <w:noWrap/>
            <w:hideMark/>
          </w:tcPr>
          <w:p w14:paraId="0A30B6C5" w14:textId="77777777" w:rsidR="00146314" w:rsidRPr="00146314" w:rsidRDefault="00146314">
            <w:r w:rsidRPr="00146314">
              <w:t>nutrient</w:t>
            </w:r>
          </w:p>
        </w:tc>
        <w:tc>
          <w:tcPr>
            <w:tcW w:w="1196" w:type="dxa"/>
            <w:noWrap/>
            <w:hideMark/>
          </w:tcPr>
          <w:p w14:paraId="09E05626" w14:textId="77777777" w:rsidR="00146314" w:rsidRPr="00146314" w:rsidRDefault="00146314" w:rsidP="00146314">
            <w:r w:rsidRPr="00146314">
              <w:t>11</w:t>
            </w:r>
          </w:p>
        </w:tc>
        <w:tc>
          <w:tcPr>
            <w:tcW w:w="1234" w:type="dxa"/>
            <w:noWrap/>
            <w:hideMark/>
          </w:tcPr>
          <w:p w14:paraId="7E559437" w14:textId="77777777" w:rsidR="00146314" w:rsidRPr="00146314" w:rsidRDefault="00146314">
            <w:r w:rsidRPr="00146314">
              <w:t>1988-2018</w:t>
            </w:r>
          </w:p>
        </w:tc>
      </w:tr>
      <w:tr w:rsidR="00146314" w:rsidRPr="00146314" w14:paraId="297147AD" w14:textId="77777777" w:rsidTr="006124F2">
        <w:trPr>
          <w:trHeight w:val="300"/>
        </w:trPr>
        <w:tc>
          <w:tcPr>
            <w:tcW w:w="1252" w:type="dxa"/>
            <w:noWrap/>
            <w:hideMark/>
          </w:tcPr>
          <w:p w14:paraId="660CC474" w14:textId="77777777" w:rsidR="00146314" w:rsidRPr="00146314" w:rsidRDefault="00146314">
            <w:r w:rsidRPr="00146314">
              <w:t>DRXTP184</w:t>
            </w:r>
          </w:p>
        </w:tc>
        <w:tc>
          <w:tcPr>
            <w:tcW w:w="4233" w:type="dxa"/>
            <w:noWrap/>
            <w:hideMark/>
          </w:tcPr>
          <w:p w14:paraId="12D99320" w14:textId="77777777" w:rsidR="00146314" w:rsidRPr="00146314" w:rsidRDefault="00146314">
            <w:r w:rsidRPr="00146314">
              <w:t>PFA 18:4 (Octadecatetraenoic) (gm)</w:t>
            </w:r>
          </w:p>
        </w:tc>
        <w:tc>
          <w:tcPr>
            <w:tcW w:w="990" w:type="dxa"/>
            <w:noWrap/>
            <w:hideMark/>
          </w:tcPr>
          <w:p w14:paraId="3FEDE534" w14:textId="77777777" w:rsidR="00146314" w:rsidRPr="00146314" w:rsidRDefault="00146314">
            <w:r w:rsidRPr="00146314">
              <w:t>nutrient</w:t>
            </w:r>
          </w:p>
        </w:tc>
        <w:tc>
          <w:tcPr>
            <w:tcW w:w="1196" w:type="dxa"/>
            <w:noWrap/>
            <w:hideMark/>
          </w:tcPr>
          <w:p w14:paraId="247EC6AC" w14:textId="77777777" w:rsidR="00146314" w:rsidRPr="00146314" w:rsidRDefault="00146314" w:rsidP="00146314">
            <w:r w:rsidRPr="00146314">
              <w:t>11</w:t>
            </w:r>
          </w:p>
        </w:tc>
        <w:tc>
          <w:tcPr>
            <w:tcW w:w="1234" w:type="dxa"/>
            <w:noWrap/>
            <w:hideMark/>
          </w:tcPr>
          <w:p w14:paraId="2E98729A" w14:textId="77777777" w:rsidR="00146314" w:rsidRPr="00146314" w:rsidRDefault="00146314">
            <w:r w:rsidRPr="00146314">
              <w:t>1988-2018</w:t>
            </w:r>
          </w:p>
        </w:tc>
      </w:tr>
      <w:tr w:rsidR="00146314" w:rsidRPr="00146314" w14:paraId="3ED02A12" w14:textId="77777777" w:rsidTr="006124F2">
        <w:trPr>
          <w:trHeight w:val="300"/>
        </w:trPr>
        <w:tc>
          <w:tcPr>
            <w:tcW w:w="1252" w:type="dxa"/>
            <w:noWrap/>
            <w:hideMark/>
          </w:tcPr>
          <w:p w14:paraId="79D7877E" w14:textId="77777777" w:rsidR="00146314" w:rsidRPr="00146314" w:rsidRDefault="00146314">
            <w:r w:rsidRPr="00146314">
              <w:t>DRXTP204</w:t>
            </w:r>
          </w:p>
        </w:tc>
        <w:tc>
          <w:tcPr>
            <w:tcW w:w="4233" w:type="dxa"/>
            <w:noWrap/>
            <w:hideMark/>
          </w:tcPr>
          <w:p w14:paraId="5C75F032" w14:textId="77777777" w:rsidR="00146314" w:rsidRPr="00146314" w:rsidRDefault="00146314">
            <w:r w:rsidRPr="00146314">
              <w:t>PFA 20:4 (Eicosatetraenoic) (gm)</w:t>
            </w:r>
          </w:p>
        </w:tc>
        <w:tc>
          <w:tcPr>
            <w:tcW w:w="990" w:type="dxa"/>
            <w:noWrap/>
            <w:hideMark/>
          </w:tcPr>
          <w:p w14:paraId="338C9F15" w14:textId="77777777" w:rsidR="00146314" w:rsidRPr="00146314" w:rsidRDefault="00146314">
            <w:r w:rsidRPr="00146314">
              <w:t>nutrient</w:t>
            </w:r>
          </w:p>
        </w:tc>
        <w:tc>
          <w:tcPr>
            <w:tcW w:w="1196" w:type="dxa"/>
            <w:noWrap/>
            <w:hideMark/>
          </w:tcPr>
          <w:p w14:paraId="34BFB834" w14:textId="77777777" w:rsidR="00146314" w:rsidRPr="00146314" w:rsidRDefault="00146314" w:rsidP="00146314">
            <w:r w:rsidRPr="00146314">
              <w:t>11</w:t>
            </w:r>
          </w:p>
        </w:tc>
        <w:tc>
          <w:tcPr>
            <w:tcW w:w="1234" w:type="dxa"/>
            <w:noWrap/>
            <w:hideMark/>
          </w:tcPr>
          <w:p w14:paraId="3A0A78FC" w14:textId="77777777" w:rsidR="00146314" w:rsidRPr="00146314" w:rsidRDefault="00146314">
            <w:r w:rsidRPr="00146314">
              <w:t>1988-2018</w:t>
            </w:r>
          </w:p>
        </w:tc>
      </w:tr>
      <w:tr w:rsidR="00146314" w:rsidRPr="00146314" w14:paraId="00BA57AB" w14:textId="77777777" w:rsidTr="006124F2">
        <w:trPr>
          <w:trHeight w:val="300"/>
        </w:trPr>
        <w:tc>
          <w:tcPr>
            <w:tcW w:w="1252" w:type="dxa"/>
            <w:noWrap/>
            <w:hideMark/>
          </w:tcPr>
          <w:p w14:paraId="52EADC2A" w14:textId="77777777" w:rsidR="00146314" w:rsidRPr="00146314" w:rsidRDefault="00146314">
            <w:r w:rsidRPr="00146314">
              <w:t>DRXTP205</w:t>
            </w:r>
          </w:p>
        </w:tc>
        <w:tc>
          <w:tcPr>
            <w:tcW w:w="4233" w:type="dxa"/>
            <w:noWrap/>
            <w:hideMark/>
          </w:tcPr>
          <w:p w14:paraId="170D191E" w14:textId="77777777" w:rsidR="00146314" w:rsidRPr="00146314" w:rsidRDefault="00146314">
            <w:r w:rsidRPr="00146314">
              <w:t>PFA 20:5 (</w:t>
            </w:r>
            <w:proofErr w:type="spellStart"/>
            <w:r w:rsidRPr="00146314">
              <w:t>Eicosapentaenoic</w:t>
            </w:r>
            <w:proofErr w:type="spellEnd"/>
            <w:r w:rsidRPr="00146314">
              <w:t>) (gm)</w:t>
            </w:r>
          </w:p>
        </w:tc>
        <w:tc>
          <w:tcPr>
            <w:tcW w:w="990" w:type="dxa"/>
            <w:noWrap/>
            <w:hideMark/>
          </w:tcPr>
          <w:p w14:paraId="6C894FEA" w14:textId="77777777" w:rsidR="00146314" w:rsidRPr="00146314" w:rsidRDefault="00146314">
            <w:r w:rsidRPr="00146314">
              <w:t>nutrient</w:t>
            </w:r>
          </w:p>
        </w:tc>
        <w:tc>
          <w:tcPr>
            <w:tcW w:w="1196" w:type="dxa"/>
            <w:noWrap/>
            <w:hideMark/>
          </w:tcPr>
          <w:p w14:paraId="6ACBB0CD" w14:textId="77777777" w:rsidR="00146314" w:rsidRPr="00146314" w:rsidRDefault="00146314" w:rsidP="00146314">
            <w:r w:rsidRPr="00146314">
              <w:t>11</w:t>
            </w:r>
          </w:p>
        </w:tc>
        <w:tc>
          <w:tcPr>
            <w:tcW w:w="1234" w:type="dxa"/>
            <w:noWrap/>
            <w:hideMark/>
          </w:tcPr>
          <w:p w14:paraId="234A9EC9" w14:textId="77777777" w:rsidR="00146314" w:rsidRPr="00146314" w:rsidRDefault="00146314">
            <w:r w:rsidRPr="00146314">
              <w:t>1988-2018</w:t>
            </w:r>
          </w:p>
        </w:tc>
      </w:tr>
      <w:tr w:rsidR="00146314" w:rsidRPr="00146314" w14:paraId="1EBBDF15" w14:textId="77777777" w:rsidTr="006124F2">
        <w:trPr>
          <w:trHeight w:val="300"/>
        </w:trPr>
        <w:tc>
          <w:tcPr>
            <w:tcW w:w="1252" w:type="dxa"/>
            <w:noWrap/>
            <w:hideMark/>
          </w:tcPr>
          <w:p w14:paraId="07C1FC03" w14:textId="77777777" w:rsidR="00146314" w:rsidRPr="00146314" w:rsidRDefault="00146314">
            <w:r w:rsidRPr="00146314">
              <w:t>DRXTP225</w:t>
            </w:r>
          </w:p>
        </w:tc>
        <w:tc>
          <w:tcPr>
            <w:tcW w:w="4233" w:type="dxa"/>
            <w:noWrap/>
            <w:hideMark/>
          </w:tcPr>
          <w:p w14:paraId="37EDBE1B" w14:textId="77777777" w:rsidR="00146314" w:rsidRPr="00146314" w:rsidRDefault="00146314">
            <w:r w:rsidRPr="00146314">
              <w:t>PFA 22:5 (</w:t>
            </w:r>
            <w:proofErr w:type="spellStart"/>
            <w:r w:rsidRPr="00146314">
              <w:t>Docosapentaenoic</w:t>
            </w:r>
            <w:proofErr w:type="spellEnd"/>
            <w:r w:rsidRPr="00146314">
              <w:t>) (gm)</w:t>
            </w:r>
          </w:p>
        </w:tc>
        <w:tc>
          <w:tcPr>
            <w:tcW w:w="990" w:type="dxa"/>
            <w:noWrap/>
            <w:hideMark/>
          </w:tcPr>
          <w:p w14:paraId="36A2EDEF" w14:textId="77777777" w:rsidR="00146314" w:rsidRPr="00146314" w:rsidRDefault="00146314">
            <w:r w:rsidRPr="00146314">
              <w:t>nutrient</w:t>
            </w:r>
          </w:p>
        </w:tc>
        <w:tc>
          <w:tcPr>
            <w:tcW w:w="1196" w:type="dxa"/>
            <w:noWrap/>
            <w:hideMark/>
          </w:tcPr>
          <w:p w14:paraId="238EBCFF" w14:textId="77777777" w:rsidR="00146314" w:rsidRPr="00146314" w:rsidRDefault="00146314" w:rsidP="00146314">
            <w:r w:rsidRPr="00146314">
              <w:t>11</w:t>
            </w:r>
          </w:p>
        </w:tc>
        <w:tc>
          <w:tcPr>
            <w:tcW w:w="1234" w:type="dxa"/>
            <w:noWrap/>
            <w:hideMark/>
          </w:tcPr>
          <w:p w14:paraId="35F54DF1" w14:textId="77777777" w:rsidR="00146314" w:rsidRPr="00146314" w:rsidRDefault="00146314">
            <w:r w:rsidRPr="00146314">
              <w:t>1988-2018</w:t>
            </w:r>
          </w:p>
        </w:tc>
      </w:tr>
      <w:tr w:rsidR="00146314" w:rsidRPr="00146314" w14:paraId="63B95E68" w14:textId="77777777" w:rsidTr="006124F2">
        <w:trPr>
          <w:trHeight w:val="300"/>
        </w:trPr>
        <w:tc>
          <w:tcPr>
            <w:tcW w:w="1252" w:type="dxa"/>
            <w:noWrap/>
            <w:hideMark/>
          </w:tcPr>
          <w:p w14:paraId="2869FBE0" w14:textId="77777777" w:rsidR="00146314" w:rsidRPr="00146314" w:rsidRDefault="00146314">
            <w:r w:rsidRPr="00146314">
              <w:t>DRXTP226</w:t>
            </w:r>
          </w:p>
        </w:tc>
        <w:tc>
          <w:tcPr>
            <w:tcW w:w="4233" w:type="dxa"/>
            <w:noWrap/>
            <w:hideMark/>
          </w:tcPr>
          <w:p w14:paraId="04F092A6" w14:textId="77777777" w:rsidR="00146314" w:rsidRPr="00146314" w:rsidRDefault="00146314">
            <w:r w:rsidRPr="00146314">
              <w:t>PFA 22:6 (Docosahexaenoic) (gm)</w:t>
            </w:r>
          </w:p>
        </w:tc>
        <w:tc>
          <w:tcPr>
            <w:tcW w:w="990" w:type="dxa"/>
            <w:noWrap/>
            <w:hideMark/>
          </w:tcPr>
          <w:p w14:paraId="1C36AEB7" w14:textId="77777777" w:rsidR="00146314" w:rsidRPr="00146314" w:rsidRDefault="00146314">
            <w:r w:rsidRPr="00146314">
              <w:t>nutrient</w:t>
            </w:r>
          </w:p>
        </w:tc>
        <w:tc>
          <w:tcPr>
            <w:tcW w:w="1196" w:type="dxa"/>
            <w:noWrap/>
            <w:hideMark/>
          </w:tcPr>
          <w:p w14:paraId="78D97619" w14:textId="77777777" w:rsidR="00146314" w:rsidRPr="00146314" w:rsidRDefault="00146314" w:rsidP="00146314">
            <w:r w:rsidRPr="00146314">
              <w:t>11</w:t>
            </w:r>
          </w:p>
        </w:tc>
        <w:tc>
          <w:tcPr>
            <w:tcW w:w="1234" w:type="dxa"/>
            <w:noWrap/>
            <w:hideMark/>
          </w:tcPr>
          <w:p w14:paraId="49949232" w14:textId="77777777" w:rsidR="00146314" w:rsidRPr="00146314" w:rsidRDefault="00146314">
            <w:r w:rsidRPr="00146314">
              <w:t>1988-2018</w:t>
            </w:r>
          </w:p>
        </w:tc>
      </w:tr>
      <w:tr w:rsidR="00146314" w:rsidRPr="00146314" w14:paraId="2B2F62EE" w14:textId="77777777" w:rsidTr="006124F2">
        <w:trPr>
          <w:trHeight w:val="300"/>
        </w:trPr>
        <w:tc>
          <w:tcPr>
            <w:tcW w:w="1252" w:type="dxa"/>
            <w:noWrap/>
            <w:hideMark/>
          </w:tcPr>
          <w:p w14:paraId="5967983E" w14:textId="77777777" w:rsidR="00146314" w:rsidRPr="00146314" w:rsidRDefault="00146314">
            <w:r w:rsidRPr="00146314">
              <w:t>DRXTSUGR</w:t>
            </w:r>
          </w:p>
        </w:tc>
        <w:tc>
          <w:tcPr>
            <w:tcW w:w="4233" w:type="dxa"/>
            <w:noWrap/>
            <w:hideMark/>
          </w:tcPr>
          <w:p w14:paraId="764861E7" w14:textId="77777777" w:rsidR="00146314" w:rsidRPr="00146314" w:rsidRDefault="00146314">
            <w:r w:rsidRPr="00146314">
              <w:t>Total sugars (gm)</w:t>
            </w:r>
          </w:p>
        </w:tc>
        <w:tc>
          <w:tcPr>
            <w:tcW w:w="990" w:type="dxa"/>
            <w:noWrap/>
            <w:hideMark/>
          </w:tcPr>
          <w:p w14:paraId="51E0E3E3" w14:textId="77777777" w:rsidR="00146314" w:rsidRPr="00146314" w:rsidRDefault="00146314">
            <w:r w:rsidRPr="00146314">
              <w:t>nutrient</w:t>
            </w:r>
          </w:p>
        </w:tc>
        <w:tc>
          <w:tcPr>
            <w:tcW w:w="1196" w:type="dxa"/>
            <w:noWrap/>
            <w:hideMark/>
          </w:tcPr>
          <w:p w14:paraId="3B9356CE" w14:textId="77777777" w:rsidR="00146314" w:rsidRPr="00146314" w:rsidRDefault="00146314" w:rsidP="00146314">
            <w:r w:rsidRPr="00146314">
              <w:t>9</w:t>
            </w:r>
          </w:p>
        </w:tc>
        <w:tc>
          <w:tcPr>
            <w:tcW w:w="1234" w:type="dxa"/>
            <w:noWrap/>
            <w:hideMark/>
          </w:tcPr>
          <w:p w14:paraId="1E75E06C" w14:textId="77777777" w:rsidR="00146314" w:rsidRPr="00146314" w:rsidRDefault="00146314">
            <w:r w:rsidRPr="00146314">
              <w:t>2001-2018</w:t>
            </w:r>
          </w:p>
        </w:tc>
      </w:tr>
      <w:tr w:rsidR="00146314" w:rsidRPr="00146314" w14:paraId="370D2E70" w14:textId="77777777" w:rsidTr="006124F2">
        <w:trPr>
          <w:trHeight w:val="300"/>
        </w:trPr>
        <w:tc>
          <w:tcPr>
            <w:tcW w:w="1252" w:type="dxa"/>
            <w:noWrap/>
            <w:hideMark/>
          </w:tcPr>
          <w:p w14:paraId="53F31A2E" w14:textId="77777777" w:rsidR="00146314" w:rsidRPr="00146314" w:rsidRDefault="00146314">
            <w:r w:rsidRPr="00146314">
              <w:lastRenderedPageBreak/>
              <w:t>DRXTRET</w:t>
            </w:r>
          </w:p>
        </w:tc>
        <w:tc>
          <w:tcPr>
            <w:tcW w:w="4233" w:type="dxa"/>
            <w:noWrap/>
            <w:hideMark/>
          </w:tcPr>
          <w:p w14:paraId="304028C2" w14:textId="77777777" w:rsidR="00146314" w:rsidRPr="00146314" w:rsidRDefault="00146314">
            <w:r w:rsidRPr="00146314">
              <w:t>Retinol (mcg)</w:t>
            </w:r>
          </w:p>
        </w:tc>
        <w:tc>
          <w:tcPr>
            <w:tcW w:w="990" w:type="dxa"/>
            <w:noWrap/>
            <w:hideMark/>
          </w:tcPr>
          <w:p w14:paraId="28687059" w14:textId="77777777" w:rsidR="00146314" w:rsidRPr="00146314" w:rsidRDefault="00146314">
            <w:r w:rsidRPr="00146314">
              <w:t>nutrient</w:t>
            </w:r>
          </w:p>
        </w:tc>
        <w:tc>
          <w:tcPr>
            <w:tcW w:w="1196" w:type="dxa"/>
            <w:noWrap/>
            <w:hideMark/>
          </w:tcPr>
          <w:p w14:paraId="49AABFF4" w14:textId="77777777" w:rsidR="00146314" w:rsidRPr="00146314" w:rsidRDefault="00146314" w:rsidP="00146314">
            <w:r w:rsidRPr="00146314">
              <w:t>10</w:t>
            </w:r>
          </w:p>
        </w:tc>
        <w:tc>
          <w:tcPr>
            <w:tcW w:w="1234" w:type="dxa"/>
            <w:noWrap/>
            <w:hideMark/>
          </w:tcPr>
          <w:p w14:paraId="3692C144" w14:textId="77777777" w:rsidR="00146314" w:rsidRPr="00146314" w:rsidRDefault="00146314">
            <w:r w:rsidRPr="00146314">
              <w:t>1988-1994, 2001-2018</w:t>
            </w:r>
          </w:p>
        </w:tc>
      </w:tr>
      <w:tr w:rsidR="00146314" w:rsidRPr="00146314" w14:paraId="46EBC2FA" w14:textId="77777777" w:rsidTr="006124F2">
        <w:trPr>
          <w:trHeight w:val="300"/>
        </w:trPr>
        <w:tc>
          <w:tcPr>
            <w:tcW w:w="1252" w:type="dxa"/>
            <w:noWrap/>
            <w:hideMark/>
          </w:tcPr>
          <w:p w14:paraId="0FBB4546" w14:textId="77777777" w:rsidR="00146314" w:rsidRPr="00146314" w:rsidRDefault="00146314">
            <w:r w:rsidRPr="00146314">
              <w:t>DRXTACAR</w:t>
            </w:r>
          </w:p>
        </w:tc>
        <w:tc>
          <w:tcPr>
            <w:tcW w:w="4233" w:type="dxa"/>
            <w:noWrap/>
            <w:hideMark/>
          </w:tcPr>
          <w:p w14:paraId="1E5D45F4" w14:textId="77777777" w:rsidR="00146314" w:rsidRPr="00146314" w:rsidRDefault="00146314">
            <w:r w:rsidRPr="00146314">
              <w:t>Alpha-carotene (mcg)</w:t>
            </w:r>
          </w:p>
        </w:tc>
        <w:tc>
          <w:tcPr>
            <w:tcW w:w="990" w:type="dxa"/>
            <w:noWrap/>
            <w:hideMark/>
          </w:tcPr>
          <w:p w14:paraId="7B516BF7" w14:textId="77777777" w:rsidR="00146314" w:rsidRPr="00146314" w:rsidRDefault="00146314">
            <w:r w:rsidRPr="00146314">
              <w:t>nutrient</w:t>
            </w:r>
          </w:p>
        </w:tc>
        <w:tc>
          <w:tcPr>
            <w:tcW w:w="1196" w:type="dxa"/>
            <w:noWrap/>
            <w:hideMark/>
          </w:tcPr>
          <w:p w14:paraId="7DA7EA1F" w14:textId="77777777" w:rsidR="00146314" w:rsidRPr="00146314" w:rsidRDefault="00146314" w:rsidP="00146314">
            <w:r w:rsidRPr="00146314">
              <w:t>9</w:t>
            </w:r>
          </w:p>
        </w:tc>
        <w:tc>
          <w:tcPr>
            <w:tcW w:w="1234" w:type="dxa"/>
            <w:noWrap/>
            <w:hideMark/>
          </w:tcPr>
          <w:p w14:paraId="2DCDB028" w14:textId="77777777" w:rsidR="00146314" w:rsidRPr="00146314" w:rsidRDefault="00146314">
            <w:r w:rsidRPr="00146314">
              <w:t>2001-2018</w:t>
            </w:r>
          </w:p>
        </w:tc>
      </w:tr>
      <w:tr w:rsidR="00146314" w:rsidRPr="00146314" w14:paraId="5B2BBE67" w14:textId="77777777" w:rsidTr="006124F2">
        <w:trPr>
          <w:trHeight w:val="300"/>
        </w:trPr>
        <w:tc>
          <w:tcPr>
            <w:tcW w:w="1252" w:type="dxa"/>
            <w:noWrap/>
            <w:hideMark/>
          </w:tcPr>
          <w:p w14:paraId="5DA3BF7E" w14:textId="77777777" w:rsidR="00146314" w:rsidRPr="00146314" w:rsidRDefault="00146314">
            <w:r w:rsidRPr="00146314">
              <w:t>DRXTBCAR</w:t>
            </w:r>
          </w:p>
        </w:tc>
        <w:tc>
          <w:tcPr>
            <w:tcW w:w="4233" w:type="dxa"/>
            <w:noWrap/>
            <w:hideMark/>
          </w:tcPr>
          <w:p w14:paraId="6DF63A55" w14:textId="77777777" w:rsidR="00146314" w:rsidRPr="00146314" w:rsidRDefault="00146314">
            <w:r w:rsidRPr="00146314">
              <w:t>Beta-carotene (mcg)</w:t>
            </w:r>
          </w:p>
        </w:tc>
        <w:tc>
          <w:tcPr>
            <w:tcW w:w="990" w:type="dxa"/>
            <w:noWrap/>
            <w:hideMark/>
          </w:tcPr>
          <w:p w14:paraId="1A28CEDC" w14:textId="77777777" w:rsidR="00146314" w:rsidRPr="00146314" w:rsidRDefault="00146314">
            <w:r w:rsidRPr="00146314">
              <w:t>nutrient</w:t>
            </w:r>
          </w:p>
        </w:tc>
        <w:tc>
          <w:tcPr>
            <w:tcW w:w="1196" w:type="dxa"/>
            <w:noWrap/>
            <w:hideMark/>
          </w:tcPr>
          <w:p w14:paraId="2A948AB1" w14:textId="77777777" w:rsidR="00146314" w:rsidRPr="00146314" w:rsidRDefault="00146314" w:rsidP="00146314">
            <w:r w:rsidRPr="00146314">
              <w:t>10</w:t>
            </w:r>
          </w:p>
        </w:tc>
        <w:tc>
          <w:tcPr>
            <w:tcW w:w="1234" w:type="dxa"/>
            <w:noWrap/>
            <w:hideMark/>
          </w:tcPr>
          <w:p w14:paraId="1F9967B1" w14:textId="77777777" w:rsidR="00146314" w:rsidRPr="00146314" w:rsidRDefault="00146314">
            <w:r w:rsidRPr="00146314">
              <w:t>1988-1994, 2001-2018</w:t>
            </w:r>
          </w:p>
        </w:tc>
      </w:tr>
      <w:tr w:rsidR="00146314" w:rsidRPr="00146314" w14:paraId="26138481" w14:textId="77777777" w:rsidTr="006124F2">
        <w:trPr>
          <w:trHeight w:val="300"/>
        </w:trPr>
        <w:tc>
          <w:tcPr>
            <w:tcW w:w="1252" w:type="dxa"/>
            <w:noWrap/>
            <w:hideMark/>
          </w:tcPr>
          <w:p w14:paraId="38344BBC" w14:textId="77777777" w:rsidR="00146314" w:rsidRPr="00146314" w:rsidRDefault="00146314">
            <w:r w:rsidRPr="00146314">
              <w:t>DRXTCRYP</w:t>
            </w:r>
          </w:p>
        </w:tc>
        <w:tc>
          <w:tcPr>
            <w:tcW w:w="4233" w:type="dxa"/>
            <w:noWrap/>
            <w:hideMark/>
          </w:tcPr>
          <w:p w14:paraId="494A4EBA" w14:textId="77777777" w:rsidR="00146314" w:rsidRPr="00146314" w:rsidRDefault="00146314">
            <w:r w:rsidRPr="00146314">
              <w:t>Beta-cryptoxanthin (mcg)</w:t>
            </w:r>
          </w:p>
        </w:tc>
        <w:tc>
          <w:tcPr>
            <w:tcW w:w="990" w:type="dxa"/>
            <w:noWrap/>
            <w:hideMark/>
          </w:tcPr>
          <w:p w14:paraId="42BB10D5" w14:textId="77777777" w:rsidR="00146314" w:rsidRPr="00146314" w:rsidRDefault="00146314">
            <w:r w:rsidRPr="00146314">
              <w:t>nutrient</w:t>
            </w:r>
          </w:p>
        </w:tc>
        <w:tc>
          <w:tcPr>
            <w:tcW w:w="1196" w:type="dxa"/>
            <w:noWrap/>
            <w:hideMark/>
          </w:tcPr>
          <w:p w14:paraId="1D819E5D" w14:textId="77777777" w:rsidR="00146314" w:rsidRPr="00146314" w:rsidRDefault="00146314" w:rsidP="00146314">
            <w:r w:rsidRPr="00146314">
              <w:t>9</w:t>
            </w:r>
          </w:p>
        </w:tc>
        <w:tc>
          <w:tcPr>
            <w:tcW w:w="1234" w:type="dxa"/>
            <w:noWrap/>
            <w:hideMark/>
          </w:tcPr>
          <w:p w14:paraId="10A5073E" w14:textId="77777777" w:rsidR="00146314" w:rsidRPr="00146314" w:rsidRDefault="00146314">
            <w:r w:rsidRPr="00146314">
              <w:t>2001-2018</w:t>
            </w:r>
          </w:p>
        </w:tc>
      </w:tr>
      <w:tr w:rsidR="00146314" w:rsidRPr="00146314" w14:paraId="17313FDA" w14:textId="77777777" w:rsidTr="006124F2">
        <w:trPr>
          <w:trHeight w:val="300"/>
        </w:trPr>
        <w:tc>
          <w:tcPr>
            <w:tcW w:w="1252" w:type="dxa"/>
            <w:noWrap/>
            <w:hideMark/>
          </w:tcPr>
          <w:p w14:paraId="55CF1E6E" w14:textId="77777777" w:rsidR="00146314" w:rsidRPr="00146314" w:rsidRDefault="00146314">
            <w:r w:rsidRPr="00146314">
              <w:t>DRXTLYCO</w:t>
            </w:r>
          </w:p>
        </w:tc>
        <w:tc>
          <w:tcPr>
            <w:tcW w:w="4233" w:type="dxa"/>
            <w:noWrap/>
            <w:hideMark/>
          </w:tcPr>
          <w:p w14:paraId="05CF4C70" w14:textId="77777777" w:rsidR="00146314" w:rsidRPr="00146314" w:rsidRDefault="00146314">
            <w:r w:rsidRPr="00146314">
              <w:t>Lycopene (mcg)</w:t>
            </w:r>
          </w:p>
        </w:tc>
        <w:tc>
          <w:tcPr>
            <w:tcW w:w="990" w:type="dxa"/>
            <w:noWrap/>
            <w:hideMark/>
          </w:tcPr>
          <w:p w14:paraId="7CB41C6E" w14:textId="77777777" w:rsidR="00146314" w:rsidRPr="00146314" w:rsidRDefault="00146314">
            <w:r w:rsidRPr="00146314">
              <w:t>nutrient</w:t>
            </w:r>
          </w:p>
        </w:tc>
        <w:tc>
          <w:tcPr>
            <w:tcW w:w="1196" w:type="dxa"/>
            <w:noWrap/>
            <w:hideMark/>
          </w:tcPr>
          <w:p w14:paraId="24B3AD8F" w14:textId="77777777" w:rsidR="00146314" w:rsidRPr="00146314" w:rsidRDefault="00146314" w:rsidP="00146314">
            <w:r w:rsidRPr="00146314">
              <w:t>9</w:t>
            </w:r>
          </w:p>
        </w:tc>
        <w:tc>
          <w:tcPr>
            <w:tcW w:w="1234" w:type="dxa"/>
            <w:noWrap/>
            <w:hideMark/>
          </w:tcPr>
          <w:p w14:paraId="1C161BB2" w14:textId="77777777" w:rsidR="00146314" w:rsidRPr="00146314" w:rsidRDefault="00146314">
            <w:r w:rsidRPr="00146314">
              <w:t>2001-2018</w:t>
            </w:r>
          </w:p>
        </w:tc>
      </w:tr>
      <w:tr w:rsidR="00146314" w:rsidRPr="00146314" w14:paraId="4AB54548" w14:textId="77777777" w:rsidTr="006124F2">
        <w:trPr>
          <w:trHeight w:val="300"/>
        </w:trPr>
        <w:tc>
          <w:tcPr>
            <w:tcW w:w="1252" w:type="dxa"/>
            <w:noWrap/>
            <w:hideMark/>
          </w:tcPr>
          <w:p w14:paraId="576B4CE9" w14:textId="77777777" w:rsidR="00146314" w:rsidRPr="00146314" w:rsidRDefault="00146314">
            <w:r w:rsidRPr="00146314">
              <w:t>DRXTLZ</w:t>
            </w:r>
          </w:p>
        </w:tc>
        <w:tc>
          <w:tcPr>
            <w:tcW w:w="4233" w:type="dxa"/>
            <w:noWrap/>
            <w:hideMark/>
          </w:tcPr>
          <w:p w14:paraId="4A7261C2" w14:textId="77777777" w:rsidR="00146314" w:rsidRPr="00146314" w:rsidRDefault="00146314">
            <w:r w:rsidRPr="00146314">
              <w:t>Lutein + zeaxanthin (mcg)</w:t>
            </w:r>
          </w:p>
        </w:tc>
        <w:tc>
          <w:tcPr>
            <w:tcW w:w="990" w:type="dxa"/>
            <w:noWrap/>
            <w:hideMark/>
          </w:tcPr>
          <w:p w14:paraId="211D2486" w14:textId="77777777" w:rsidR="00146314" w:rsidRPr="00146314" w:rsidRDefault="00146314">
            <w:r w:rsidRPr="00146314">
              <w:t>nutrient</w:t>
            </w:r>
          </w:p>
        </w:tc>
        <w:tc>
          <w:tcPr>
            <w:tcW w:w="1196" w:type="dxa"/>
            <w:noWrap/>
            <w:hideMark/>
          </w:tcPr>
          <w:p w14:paraId="760EE25F" w14:textId="77777777" w:rsidR="00146314" w:rsidRPr="00146314" w:rsidRDefault="00146314" w:rsidP="00146314">
            <w:r w:rsidRPr="00146314">
              <w:t>9</w:t>
            </w:r>
          </w:p>
        </w:tc>
        <w:tc>
          <w:tcPr>
            <w:tcW w:w="1234" w:type="dxa"/>
            <w:noWrap/>
            <w:hideMark/>
          </w:tcPr>
          <w:p w14:paraId="340F5178" w14:textId="77777777" w:rsidR="00146314" w:rsidRPr="00146314" w:rsidRDefault="00146314">
            <w:r w:rsidRPr="00146314">
              <w:t>2001-2018</w:t>
            </w:r>
          </w:p>
        </w:tc>
      </w:tr>
      <w:tr w:rsidR="00146314" w:rsidRPr="00146314" w14:paraId="7A403AF4" w14:textId="77777777" w:rsidTr="006124F2">
        <w:trPr>
          <w:trHeight w:val="300"/>
        </w:trPr>
        <w:tc>
          <w:tcPr>
            <w:tcW w:w="1252" w:type="dxa"/>
            <w:noWrap/>
            <w:hideMark/>
          </w:tcPr>
          <w:p w14:paraId="272FA915" w14:textId="77777777" w:rsidR="00146314" w:rsidRPr="00146314" w:rsidRDefault="00146314">
            <w:r w:rsidRPr="00146314">
              <w:t>DRXTFA</w:t>
            </w:r>
          </w:p>
        </w:tc>
        <w:tc>
          <w:tcPr>
            <w:tcW w:w="4233" w:type="dxa"/>
            <w:noWrap/>
            <w:hideMark/>
          </w:tcPr>
          <w:p w14:paraId="6A7660DE" w14:textId="77777777" w:rsidR="00146314" w:rsidRPr="00146314" w:rsidRDefault="00146314">
            <w:r w:rsidRPr="00146314">
              <w:t>Folic acid (mcg)</w:t>
            </w:r>
          </w:p>
        </w:tc>
        <w:tc>
          <w:tcPr>
            <w:tcW w:w="990" w:type="dxa"/>
            <w:noWrap/>
            <w:hideMark/>
          </w:tcPr>
          <w:p w14:paraId="5A6F2779" w14:textId="77777777" w:rsidR="00146314" w:rsidRPr="00146314" w:rsidRDefault="00146314">
            <w:r w:rsidRPr="00146314">
              <w:t>nutrient</w:t>
            </w:r>
          </w:p>
        </w:tc>
        <w:tc>
          <w:tcPr>
            <w:tcW w:w="1196" w:type="dxa"/>
            <w:noWrap/>
            <w:hideMark/>
          </w:tcPr>
          <w:p w14:paraId="754A2C56" w14:textId="77777777" w:rsidR="00146314" w:rsidRPr="00146314" w:rsidRDefault="00146314" w:rsidP="00146314">
            <w:r w:rsidRPr="00146314">
              <w:t>9</w:t>
            </w:r>
          </w:p>
        </w:tc>
        <w:tc>
          <w:tcPr>
            <w:tcW w:w="1234" w:type="dxa"/>
            <w:noWrap/>
            <w:hideMark/>
          </w:tcPr>
          <w:p w14:paraId="3993E836" w14:textId="77777777" w:rsidR="00146314" w:rsidRPr="00146314" w:rsidRDefault="00146314">
            <w:r w:rsidRPr="00146314">
              <w:t>2001-2018</w:t>
            </w:r>
          </w:p>
        </w:tc>
      </w:tr>
      <w:tr w:rsidR="00146314" w:rsidRPr="00146314" w14:paraId="0D2EF275" w14:textId="77777777" w:rsidTr="006124F2">
        <w:trPr>
          <w:trHeight w:val="300"/>
        </w:trPr>
        <w:tc>
          <w:tcPr>
            <w:tcW w:w="1252" w:type="dxa"/>
            <w:noWrap/>
            <w:hideMark/>
          </w:tcPr>
          <w:p w14:paraId="0D228C98" w14:textId="77777777" w:rsidR="00146314" w:rsidRPr="00146314" w:rsidRDefault="00146314">
            <w:r w:rsidRPr="00146314">
              <w:t>DRXTFF</w:t>
            </w:r>
          </w:p>
        </w:tc>
        <w:tc>
          <w:tcPr>
            <w:tcW w:w="4233" w:type="dxa"/>
            <w:noWrap/>
            <w:hideMark/>
          </w:tcPr>
          <w:p w14:paraId="017850B4" w14:textId="77777777" w:rsidR="00146314" w:rsidRPr="00146314" w:rsidRDefault="00146314">
            <w:r w:rsidRPr="00146314">
              <w:t>Food folate (mcg)</w:t>
            </w:r>
          </w:p>
        </w:tc>
        <w:tc>
          <w:tcPr>
            <w:tcW w:w="990" w:type="dxa"/>
            <w:noWrap/>
            <w:hideMark/>
          </w:tcPr>
          <w:p w14:paraId="7FBCC6AE" w14:textId="77777777" w:rsidR="00146314" w:rsidRPr="00146314" w:rsidRDefault="00146314">
            <w:r w:rsidRPr="00146314">
              <w:t>nutrient</w:t>
            </w:r>
          </w:p>
        </w:tc>
        <w:tc>
          <w:tcPr>
            <w:tcW w:w="1196" w:type="dxa"/>
            <w:noWrap/>
            <w:hideMark/>
          </w:tcPr>
          <w:p w14:paraId="081EF162" w14:textId="77777777" w:rsidR="00146314" w:rsidRPr="00146314" w:rsidRDefault="00146314" w:rsidP="00146314">
            <w:r w:rsidRPr="00146314">
              <w:t>9</w:t>
            </w:r>
          </w:p>
        </w:tc>
        <w:tc>
          <w:tcPr>
            <w:tcW w:w="1234" w:type="dxa"/>
            <w:noWrap/>
            <w:hideMark/>
          </w:tcPr>
          <w:p w14:paraId="261EF879" w14:textId="77777777" w:rsidR="00146314" w:rsidRPr="00146314" w:rsidRDefault="00146314">
            <w:r w:rsidRPr="00146314">
              <w:t>2001-2018</w:t>
            </w:r>
          </w:p>
        </w:tc>
      </w:tr>
      <w:tr w:rsidR="00146314" w:rsidRPr="00146314" w14:paraId="1EDDCEB9" w14:textId="77777777" w:rsidTr="006124F2">
        <w:trPr>
          <w:trHeight w:val="300"/>
        </w:trPr>
        <w:tc>
          <w:tcPr>
            <w:tcW w:w="1252" w:type="dxa"/>
            <w:noWrap/>
            <w:hideMark/>
          </w:tcPr>
          <w:p w14:paraId="5D182454" w14:textId="77777777" w:rsidR="00146314" w:rsidRPr="00146314" w:rsidRDefault="00146314">
            <w:r w:rsidRPr="00146314">
              <w:t>DRXTFDFE</w:t>
            </w:r>
          </w:p>
        </w:tc>
        <w:tc>
          <w:tcPr>
            <w:tcW w:w="4233" w:type="dxa"/>
            <w:noWrap/>
            <w:hideMark/>
          </w:tcPr>
          <w:p w14:paraId="0236A2B4" w14:textId="77777777" w:rsidR="00146314" w:rsidRPr="00146314" w:rsidRDefault="00146314">
            <w:r w:rsidRPr="00146314">
              <w:t>Folate, DFE (mcg)</w:t>
            </w:r>
          </w:p>
        </w:tc>
        <w:tc>
          <w:tcPr>
            <w:tcW w:w="990" w:type="dxa"/>
            <w:noWrap/>
            <w:hideMark/>
          </w:tcPr>
          <w:p w14:paraId="050C945B" w14:textId="77777777" w:rsidR="00146314" w:rsidRPr="00146314" w:rsidRDefault="00146314">
            <w:r w:rsidRPr="00146314">
              <w:t>nutrient</w:t>
            </w:r>
          </w:p>
        </w:tc>
        <w:tc>
          <w:tcPr>
            <w:tcW w:w="1196" w:type="dxa"/>
            <w:noWrap/>
            <w:hideMark/>
          </w:tcPr>
          <w:p w14:paraId="4EA42D0B" w14:textId="77777777" w:rsidR="00146314" w:rsidRPr="00146314" w:rsidRDefault="00146314" w:rsidP="00146314">
            <w:r w:rsidRPr="00146314">
              <w:t>9</w:t>
            </w:r>
          </w:p>
        </w:tc>
        <w:tc>
          <w:tcPr>
            <w:tcW w:w="1234" w:type="dxa"/>
            <w:noWrap/>
            <w:hideMark/>
          </w:tcPr>
          <w:p w14:paraId="0B60E27F" w14:textId="77777777" w:rsidR="00146314" w:rsidRPr="00146314" w:rsidRDefault="00146314">
            <w:r w:rsidRPr="00146314">
              <w:t>2001-2018</w:t>
            </w:r>
          </w:p>
        </w:tc>
      </w:tr>
      <w:tr w:rsidR="00146314" w:rsidRPr="00146314" w14:paraId="482B4650" w14:textId="77777777" w:rsidTr="006124F2">
        <w:trPr>
          <w:trHeight w:val="300"/>
        </w:trPr>
        <w:tc>
          <w:tcPr>
            <w:tcW w:w="1252" w:type="dxa"/>
            <w:noWrap/>
            <w:hideMark/>
          </w:tcPr>
          <w:p w14:paraId="3E50459B" w14:textId="77777777" w:rsidR="00146314" w:rsidRPr="00146314" w:rsidRDefault="00146314">
            <w:r w:rsidRPr="00146314">
              <w:t>DRXTVK</w:t>
            </w:r>
          </w:p>
        </w:tc>
        <w:tc>
          <w:tcPr>
            <w:tcW w:w="4233" w:type="dxa"/>
            <w:noWrap/>
            <w:hideMark/>
          </w:tcPr>
          <w:p w14:paraId="288B2034" w14:textId="77777777" w:rsidR="00146314" w:rsidRPr="00146314" w:rsidRDefault="00146314">
            <w:r w:rsidRPr="00146314">
              <w:t>Vitamin K (mcg)</w:t>
            </w:r>
          </w:p>
        </w:tc>
        <w:tc>
          <w:tcPr>
            <w:tcW w:w="990" w:type="dxa"/>
            <w:noWrap/>
            <w:hideMark/>
          </w:tcPr>
          <w:p w14:paraId="7C5F3D02" w14:textId="77777777" w:rsidR="00146314" w:rsidRPr="00146314" w:rsidRDefault="00146314">
            <w:r w:rsidRPr="00146314">
              <w:t>nutrient</w:t>
            </w:r>
          </w:p>
        </w:tc>
        <w:tc>
          <w:tcPr>
            <w:tcW w:w="1196" w:type="dxa"/>
            <w:noWrap/>
            <w:hideMark/>
          </w:tcPr>
          <w:p w14:paraId="6CB478EC" w14:textId="77777777" w:rsidR="00146314" w:rsidRPr="00146314" w:rsidRDefault="00146314" w:rsidP="00146314">
            <w:r w:rsidRPr="00146314">
              <w:t>9</w:t>
            </w:r>
          </w:p>
        </w:tc>
        <w:tc>
          <w:tcPr>
            <w:tcW w:w="1234" w:type="dxa"/>
            <w:noWrap/>
            <w:hideMark/>
          </w:tcPr>
          <w:p w14:paraId="628FF808" w14:textId="77777777" w:rsidR="00146314" w:rsidRPr="00146314" w:rsidRDefault="00146314">
            <w:r w:rsidRPr="00146314">
              <w:t>2001-2018</w:t>
            </w:r>
          </w:p>
        </w:tc>
      </w:tr>
      <w:tr w:rsidR="00146314" w:rsidRPr="00146314" w14:paraId="7572F3F6" w14:textId="77777777" w:rsidTr="006124F2">
        <w:trPr>
          <w:trHeight w:val="300"/>
        </w:trPr>
        <w:tc>
          <w:tcPr>
            <w:tcW w:w="1252" w:type="dxa"/>
            <w:noWrap/>
            <w:hideMark/>
          </w:tcPr>
          <w:p w14:paraId="3F354B1F" w14:textId="77777777" w:rsidR="00146314" w:rsidRPr="00146314" w:rsidRDefault="00146314">
            <w:r w:rsidRPr="00146314">
              <w:t>DRXTATOA</w:t>
            </w:r>
          </w:p>
        </w:tc>
        <w:tc>
          <w:tcPr>
            <w:tcW w:w="4233" w:type="dxa"/>
            <w:noWrap/>
            <w:hideMark/>
          </w:tcPr>
          <w:p w14:paraId="7A8FB8DA" w14:textId="77777777" w:rsidR="00146314" w:rsidRPr="00146314" w:rsidRDefault="00146314">
            <w:r w:rsidRPr="00146314">
              <w:t>Added alpha-tocopherol (Vitamin E) (mg)</w:t>
            </w:r>
          </w:p>
        </w:tc>
        <w:tc>
          <w:tcPr>
            <w:tcW w:w="990" w:type="dxa"/>
            <w:noWrap/>
            <w:hideMark/>
          </w:tcPr>
          <w:p w14:paraId="76B3862B" w14:textId="77777777" w:rsidR="00146314" w:rsidRPr="00146314" w:rsidRDefault="00146314">
            <w:r w:rsidRPr="00146314">
              <w:t>nutrient</w:t>
            </w:r>
          </w:p>
        </w:tc>
        <w:tc>
          <w:tcPr>
            <w:tcW w:w="1196" w:type="dxa"/>
            <w:noWrap/>
            <w:hideMark/>
          </w:tcPr>
          <w:p w14:paraId="602F0CF1" w14:textId="77777777" w:rsidR="00146314" w:rsidRPr="00146314" w:rsidRDefault="00146314" w:rsidP="00146314">
            <w:r w:rsidRPr="00146314">
              <w:t>8</w:t>
            </w:r>
          </w:p>
        </w:tc>
        <w:tc>
          <w:tcPr>
            <w:tcW w:w="1234" w:type="dxa"/>
            <w:noWrap/>
            <w:hideMark/>
          </w:tcPr>
          <w:p w14:paraId="081053FE" w14:textId="77777777" w:rsidR="00146314" w:rsidRPr="00146314" w:rsidRDefault="00146314">
            <w:r w:rsidRPr="00146314">
              <w:t>2003-2018</w:t>
            </w:r>
          </w:p>
        </w:tc>
      </w:tr>
      <w:tr w:rsidR="00146314" w:rsidRPr="00146314" w14:paraId="2223FF3C" w14:textId="77777777" w:rsidTr="006124F2">
        <w:trPr>
          <w:trHeight w:val="300"/>
        </w:trPr>
        <w:tc>
          <w:tcPr>
            <w:tcW w:w="1252" w:type="dxa"/>
            <w:noWrap/>
            <w:hideMark/>
          </w:tcPr>
          <w:p w14:paraId="56062984" w14:textId="77777777" w:rsidR="00146314" w:rsidRPr="00146314" w:rsidRDefault="00146314">
            <w:r w:rsidRPr="00146314">
              <w:t>DRXTB12A</w:t>
            </w:r>
          </w:p>
        </w:tc>
        <w:tc>
          <w:tcPr>
            <w:tcW w:w="4233" w:type="dxa"/>
            <w:noWrap/>
            <w:hideMark/>
          </w:tcPr>
          <w:p w14:paraId="45737E40" w14:textId="77777777" w:rsidR="00146314" w:rsidRPr="00146314" w:rsidRDefault="00146314">
            <w:r w:rsidRPr="00146314">
              <w:t>Added vitamin B12 (mcg)</w:t>
            </w:r>
          </w:p>
        </w:tc>
        <w:tc>
          <w:tcPr>
            <w:tcW w:w="990" w:type="dxa"/>
            <w:noWrap/>
            <w:hideMark/>
          </w:tcPr>
          <w:p w14:paraId="7ABF3A28" w14:textId="77777777" w:rsidR="00146314" w:rsidRPr="00146314" w:rsidRDefault="00146314">
            <w:r w:rsidRPr="00146314">
              <w:t>nutrient</w:t>
            </w:r>
          </w:p>
        </w:tc>
        <w:tc>
          <w:tcPr>
            <w:tcW w:w="1196" w:type="dxa"/>
            <w:noWrap/>
            <w:hideMark/>
          </w:tcPr>
          <w:p w14:paraId="152719BA" w14:textId="77777777" w:rsidR="00146314" w:rsidRPr="00146314" w:rsidRDefault="00146314" w:rsidP="00146314">
            <w:r w:rsidRPr="00146314">
              <w:t>8</w:t>
            </w:r>
          </w:p>
        </w:tc>
        <w:tc>
          <w:tcPr>
            <w:tcW w:w="1234" w:type="dxa"/>
            <w:noWrap/>
            <w:hideMark/>
          </w:tcPr>
          <w:p w14:paraId="1812BE87" w14:textId="77777777" w:rsidR="00146314" w:rsidRPr="00146314" w:rsidRDefault="00146314">
            <w:r w:rsidRPr="00146314">
              <w:t>2003-2018</w:t>
            </w:r>
          </w:p>
        </w:tc>
      </w:tr>
      <w:tr w:rsidR="00146314" w:rsidRPr="00146314" w14:paraId="7DB24F65" w14:textId="77777777" w:rsidTr="006124F2">
        <w:trPr>
          <w:trHeight w:val="300"/>
        </w:trPr>
        <w:tc>
          <w:tcPr>
            <w:tcW w:w="1252" w:type="dxa"/>
            <w:noWrap/>
            <w:hideMark/>
          </w:tcPr>
          <w:p w14:paraId="5A03717E" w14:textId="77777777" w:rsidR="00146314" w:rsidRPr="00146314" w:rsidRDefault="00146314">
            <w:r w:rsidRPr="00146314">
              <w:t>DRXTCHL</w:t>
            </w:r>
          </w:p>
        </w:tc>
        <w:tc>
          <w:tcPr>
            <w:tcW w:w="4233" w:type="dxa"/>
            <w:noWrap/>
            <w:hideMark/>
          </w:tcPr>
          <w:p w14:paraId="5125E0AA" w14:textId="77777777" w:rsidR="00146314" w:rsidRPr="00146314" w:rsidRDefault="00146314">
            <w:r w:rsidRPr="00146314">
              <w:t>Total choline (mg)</w:t>
            </w:r>
          </w:p>
        </w:tc>
        <w:tc>
          <w:tcPr>
            <w:tcW w:w="990" w:type="dxa"/>
            <w:noWrap/>
            <w:hideMark/>
          </w:tcPr>
          <w:p w14:paraId="3528B732" w14:textId="77777777" w:rsidR="00146314" w:rsidRPr="00146314" w:rsidRDefault="00146314">
            <w:r w:rsidRPr="00146314">
              <w:t>nutrient</w:t>
            </w:r>
          </w:p>
        </w:tc>
        <w:tc>
          <w:tcPr>
            <w:tcW w:w="1196" w:type="dxa"/>
            <w:noWrap/>
            <w:hideMark/>
          </w:tcPr>
          <w:p w14:paraId="7608C00B" w14:textId="77777777" w:rsidR="00146314" w:rsidRPr="00146314" w:rsidRDefault="00146314" w:rsidP="00146314">
            <w:r w:rsidRPr="00146314">
              <w:t>7</w:t>
            </w:r>
          </w:p>
        </w:tc>
        <w:tc>
          <w:tcPr>
            <w:tcW w:w="1234" w:type="dxa"/>
            <w:noWrap/>
            <w:hideMark/>
          </w:tcPr>
          <w:p w14:paraId="48BC5FC1" w14:textId="77777777" w:rsidR="00146314" w:rsidRPr="00146314" w:rsidRDefault="00146314">
            <w:r w:rsidRPr="00146314">
              <w:t>2005-2018</w:t>
            </w:r>
          </w:p>
        </w:tc>
      </w:tr>
      <w:tr w:rsidR="00146314" w:rsidRPr="00146314" w14:paraId="7D3EF55B" w14:textId="77777777" w:rsidTr="006124F2">
        <w:trPr>
          <w:trHeight w:val="300"/>
        </w:trPr>
        <w:tc>
          <w:tcPr>
            <w:tcW w:w="1252" w:type="dxa"/>
            <w:noWrap/>
            <w:hideMark/>
          </w:tcPr>
          <w:p w14:paraId="3C9CBF31" w14:textId="77777777" w:rsidR="00146314" w:rsidRPr="00146314" w:rsidRDefault="00146314">
            <w:r w:rsidRPr="00146314">
              <w:t>DRXTVD</w:t>
            </w:r>
          </w:p>
        </w:tc>
        <w:tc>
          <w:tcPr>
            <w:tcW w:w="4233" w:type="dxa"/>
            <w:noWrap/>
            <w:hideMark/>
          </w:tcPr>
          <w:p w14:paraId="645F8B0C" w14:textId="77777777" w:rsidR="00146314" w:rsidRPr="006124F2" w:rsidRDefault="00146314">
            <w:pPr>
              <w:rPr>
                <w:lang w:val="fr-CH"/>
              </w:rPr>
            </w:pPr>
            <w:proofErr w:type="spellStart"/>
            <w:r w:rsidRPr="006124F2">
              <w:rPr>
                <w:lang w:val="fr-CH"/>
              </w:rPr>
              <w:t>Vitamin</w:t>
            </w:r>
            <w:proofErr w:type="spellEnd"/>
            <w:r w:rsidRPr="006124F2">
              <w:rPr>
                <w:lang w:val="fr-CH"/>
              </w:rPr>
              <w:t xml:space="preserve"> D (D2 + D3) (</w:t>
            </w:r>
            <w:proofErr w:type="spellStart"/>
            <w:r w:rsidRPr="006124F2">
              <w:rPr>
                <w:lang w:val="fr-CH"/>
              </w:rPr>
              <w:t>mcg</w:t>
            </w:r>
            <w:proofErr w:type="spellEnd"/>
            <w:r w:rsidRPr="006124F2">
              <w:rPr>
                <w:lang w:val="fr-CH"/>
              </w:rPr>
              <w:t>)</w:t>
            </w:r>
          </w:p>
        </w:tc>
        <w:tc>
          <w:tcPr>
            <w:tcW w:w="990" w:type="dxa"/>
            <w:noWrap/>
            <w:hideMark/>
          </w:tcPr>
          <w:p w14:paraId="406639CE" w14:textId="77777777" w:rsidR="00146314" w:rsidRPr="00146314" w:rsidRDefault="00146314">
            <w:r w:rsidRPr="00146314">
              <w:t>nutrient</w:t>
            </w:r>
          </w:p>
        </w:tc>
        <w:tc>
          <w:tcPr>
            <w:tcW w:w="1196" w:type="dxa"/>
            <w:noWrap/>
            <w:hideMark/>
          </w:tcPr>
          <w:p w14:paraId="2CC463A3" w14:textId="77777777" w:rsidR="00146314" w:rsidRPr="00146314" w:rsidRDefault="00146314" w:rsidP="00146314">
            <w:r w:rsidRPr="00146314">
              <w:t>7</w:t>
            </w:r>
          </w:p>
        </w:tc>
        <w:tc>
          <w:tcPr>
            <w:tcW w:w="1234" w:type="dxa"/>
            <w:noWrap/>
            <w:hideMark/>
          </w:tcPr>
          <w:p w14:paraId="052F28DA" w14:textId="77777777" w:rsidR="00146314" w:rsidRPr="00146314" w:rsidRDefault="00146314">
            <w:r w:rsidRPr="00146314">
              <w:t>1988-1994, 2007-2018</w:t>
            </w:r>
          </w:p>
        </w:tc>
      </w:tr>
      <w:tr w:rsidR="00146314" w:rsidRPr="00146314" w14:paraId="37E9A872" w14:textId="77777777" w:rsidTr="006124F2">
        <w:trPr>
          <w:trHeight w:val="300"/>
        </w:trPr>
        <w:tc>
          <w:tcPr>
            <w:tcW w:w="1252" w:type="dxa"/>
            <w:noWrap/>
            <w:hideMark/>
          </w:tcPr>
          <w:p w14:paraId="73578CCE" w14:textId="77777777" w:rsidR="00146314" w:rsidRPr="00146314" w:rsidRDefault="00146314">
            <w:r w:rsidRPr="00146314">
              <w:t>DRXT_G_TOTAL</w:t>
            </w:r>
          </w:p>
        </w:tc>
        <w:tc>
          <w:tcPr>
            <w:tcW w:w="4233" w:type="dxa"/>
            <w:noWrap/>
            <w:hideMark/>
          </w:tcPr>
          <w:p w14:paraId="00C1B8A5" w14:textId="77777777" w:rsidR="00146314" w:rsidRPr="00146314" w:rsidRDefault="00146314">
            <w:r w:rsidRPr="00146314">
              <w:t>Total number of grain ounce equivalents</w:t>
            </w:r>
          </w:p>
        </w:tc>
        <w:tc>
          <w:tcPr>
            <w:tcW w:w="990" w:type="dxa"/>
            <w:noWrap/>
            <w:hideMark/>
          </w:tcPr>
          <w:p w14:paraId="22D54485" w14:textId="77777777" w:rsidR="00146314" w:rsidRPr="00146314" w:rsidRDefault="00146314">
            <w:r w:rsidRPr="00146314">
              <w:t>FPED</w:t>
            </w:r>
          </w:p>
        </w:tc>
        <w:tc>
          <w:tcPr>
            <w:tcW w:w="1196" w:type="dxa"/>
            <w:noWrap/>
            <w:hideMark/>
          </w:tcPr>
          <w:p w14:paraId="6AB26D18" w14:textId="77777777" w:rsidR="00146314" w:rsidRPr="00146314" w:rsidRDefault="00146314" w:rsidP="00146314">
            <w:r w:rsidRPr="00146314">
              <w:t>11</w:t>
            </w:r>
          </w:p>
        </w:tc>
        <w:tc>
          <w:tcPr>
            <w:tcW w:w="1234" w:type="dxa"/>
            <w:noWrap/>
            <w:hideMark/>
          </w:tcPr>
          <w:p w14:paraId="5A1021B3" w14:textId="77777777" w:rsidR="00146314" w:rsidRPr="00146314" w:rsidRDefault="00146314">
            <w:r w:rsidRPr="00146314">
              <w:t>1988-2018</w:t>
            </w:r>
          </w:p>
        </w:tc>
      </w:tr>
      <w:tr w:rsidR="00146314" w:rsidRPr="00146314" w14:paraId="0174BBFF" w14:textId="77777777" w:rsidTr="006124F2">
        <w:trPr>
          <w:trHeight w:val="300"/>
        </w:trPr>
        <w:tc>
          <w:tcPr>
            <w:tcW w:w="1252" w:type="dxa"/>
            <w:noWrap/>
            <w:hideMark/>
          </w:tcPr>
          <w:p w14:paraId="19EFDDC8" w14:textId="77777777" w:rsidR="00146314" w:rsidRPr="00146314" w:rsidRDefault="00146314">
            <w:r w:rsidRPr="00146314">
              <w:t>DRXT_G_WHOLE</w:t>
            </w:r>
          </w:p>
        </w:tc>
        <w:tc>
          <w:tcPr>
            <w:tcW w:w="4233" w:type="dxa"/>
            <w:noWrap/>
            <w:hideMark/>
          </w:tcPr>
          <w:p w14:paraId="221BF642" w14:textId="77777777" w:rsidR="00146314" w:rsidRPr="00146314" w:rsidRDefault="00146314">
            <w:r w:rsidRPr="00146314">
              <w:t>Number of whole grain ounce equivalents</w:t>
            </w:r>
          </w:p>
        </w:tc>
        <w:tc>
          <w:tcPr>
            <w:tcW w:w="990" w:type="dxa"/>
            <w:noWrap/>
            <w:hideMark/>
          </w:tcPr>
          <w:p w14:paraId="25C30916" w14:textId="77777777" w:rsidR="00146314" w:rsidRPr="00146314" w:rsidRDefault="00146314">
            <w:r w:rsidRPr="00146314">
              <w:t>FPED</w:t>
            </w:r>
          </w:p>
        </w:tc>
        <w:tc>
          <w:tcPr>
            <w:tcW w:w="1196" w:type="dxa"/>
            <w:noWrap/>
            <w:hideMark/>
          </w:tcPr>
          <w:p w14:paraId="464052EE" w14:textId="77777777" w:rsidR="00146314" w:rsidRPr="00146314" w:rsidRDefault="00146314" w:rsidP="00146314">
            <w:r w:rsidRPr="00146314">
              <w:t>11</w:t>
            </w:r>
          </w:p>
        </w:tc>
        <w:tc>
          <w:tcPr>
            <w:tcW w:w="1234" w:type="dxa"/>
            <w:noWrap/>
            <w:hideMark/>
          </w:tcPr>
          <w:p w14:paraId="2CBA484F" w14:textId="77777777" w:rsidR="00146314" w:rsidRPr="00146314" w:rsidRDefault="00146314">
            <w:r w:rsidRPr="00146314">
              <w:t>1988-2018</w:t>
            </w:r>
          </w:p>
        </w:tc>
      </w:tr>
      <w:tr w:rsidR="00146314" w:rsidRPr="00146314" w14:paraId="05E4921B" w14:textId="77777777" w:rsidTr="006124F2">
        <w:trPr>
          <w:trHeight w:val="300"/>
        </w:trPr>
        <w:tc>
          <w:tcPr>
            <w:tcW w:w="1252" w:type="dxa"/>
            <w:noWrap/>
            <w:hideMark/>
          </w:tcPr>
          <w:p w14:paraId="765CC913" w14:textId="77777777" w:rsidR="00146314" w:rsidRPr="00146314" w:rsidRDefault="00146314">
            <w:r w:rsidRPr="00146314">
              <w:t>DRXT_G_REFINED</w:t>
            </w:r>
          </w:p>
        </w:tc>
        <w:tc>
          <w:tcPr>
            <w:tcW w:w="4233" w:type="dxa"/>
            <w:noWrap/>
            <w:hideMark/>
          </w:tcPr>
          <w:p w14:paraId="609ADAE2" w14:textId="77777777" w:rsidR="00146314" w:rsidRPr="00146314" w:rsidRDefault="00146314">
            <w:r w:rsidRPr="00146314">
              <w:t>Number of non-whole grain ounce equivalents</w:t>
            </w:r>
          </w:p>
        </w:tc>
        <w:tc>
          <w:tcPr>
            <w:tcW w:w="990" w:type="dxa"/>
            <w:noWrap/>
            <w:hideMark/>
          </w:tcPr>
          <w:p w14:paraId="2FCBF495" w14:textId="77777777" w:rsidR="00146314" w:rsidRPr="00146314" w:rsidRDefault="00146314">
            <w:r w:rsidRPr="00146314">
              <w:t>FPED</w:t>
            </w:r>
          </w:p>
        </w:tc>
        <w:tc>
          <w:tcPr>
            <w:tcW w:w="1196" w:type="dxa"/>
            <w:noWrap/>
            <w:hideMark/>
          </w:tcPr>
          <w:p w14:paraId="3E72C1DC" w14:textId="77777777" w:rsidR="00146314" w:rsidRPr="00146314" w:rsidRDefault="00146314" w:rsidP="00146314">
            <w:r w:rsidRPr="00146314">
              <w:t>11</w:t>
            </w:r>
          </w:p>
        </w:tc>
        <w:tc>
          <w:tcPr>
            <w:tcW w:w="1234" w:type="dxa"/>
            <w:noWrap/>
            <w:hideMark/>
          </w:tcPr>
          <w:p w14:paraId="5383E492" w14:textId="77777777" w:rsidR="00146314" w:rsidRPr="00146314" w:rsidRDefault="00146314">
            <w:r w:rsidRPr="00146314">
              <w:t>1988-2018</w:t>
            </w:r>
          </w:p>
        </w:tc>
      </w:tr>
      <w:tr w:rsidR="00146314" w:rsidRPr="00146314" w14:paraId="269D12DD" w14:textId="77777777" w:rsidTr="006124F2">
        <w:trPr>
          <w:trHeight w:val="300"/>
        </w:trPr>
        <w:tc>
          <w:tcPr>
            <w:tcW w:w="1252" w:type="dxa"/>
            <w:noWrap/>
            <w:hideMark/>
          </w:tcPr>
          <w:p w14:paraId="2CC5B9DA" w14:textId="77777777" w:rsidR="00146314" w:rsidRPr="00146314" w:rsidRDefault="00146314">
            <w:r w:rsidRPr="00146314">
              <w:t>DRXT_V_TOTAL</w:t>
            </w:r>
          </w:p>
        </w:tc>
        <w:tc>
          <w:tcPr>
            <w:tcW w:w="4233" w:type="dxa"/>
            <w:noWrap/>
            <w:hideMark/>
          </w:tcPr>
          <w:p w14:paraId="3877A1D5" w14:textId="77777777" w:rsidR="00146314" w:rsidRPr="00146314" w:rsidRDefault="00146314">
            <w:r w:rsidRPr="00146314">
              <w:t>Total number of vegetable cup equivalents, excl legumes</w:t>
            </w:r>
          </w:p>
        </w:tc>
        <w:tc>
          <w:tcPr>
            <w:tcW w:w="990" w:type="dxa"/>
            <w:noWrap/>
            <w:hideMark/>
          </w:tcPr>
          <w:p w14:paraId="608846B6" w14:textId="77777777" w:rsidR="00146314" w:rsidRPr="00146314" w:rsidRDefault="00146314">
            <w:r w:rsidRPr="00146314">
              <w:t>FPED</w:t>
            </w:r>
          </w:p>
        </w:tc>
        <w:tc>
          <w:tcPr>
            <w:tcW w:w="1196" w:type="dxa"/>
            <w:noWrap/>
            <w:hideMark/>
          </w:tcPr>
          <w:p w14:paraId="670DA841" w14:textId="77777777" w:rsidR="00146314" w:rsidRPr="00146314" w:rsidRDefault="00146314" w:rsidP="00146314">
            <w:r w:rsidRPr="00146314">
              <w:t>11</w:t>
            </w:r>
          </w:p>
        </w:tc>
        <w:tc>
          <w:tcPr>
            <w:tcW w:w="1234" w:type="dxa"/>
            <w:noWrap/>
            <w:hideMark/>
          </w:tcPr>
          <w:p w14:paraId="11FCB449" w14:textId="77777777" w:rsidR="00146314" w:rsidRPr="00146314" w:rsidRDefault="00146314">
            <w:r w:rsidRPr="00146314">
              <w:t>1988-2018</w:t>
            </w:r>
          </w:p>
        </w:tc>
      </w:tr>
      <w:tr w:rsidR="00146314" w:rsidRPr="00146314" w14:paraId="0EC2E0FE" w14:textId="77777777" w:rsidTr="006124F2">
        <w:trPr>
          <w:trHeight w:val="300"/>
        </w:trPr>
        <w:tc>
          <w:tcPr>
            <w:tcW w:w="1252" w:type="dxa"/>
            <w:noWrap/>
            <w:hideMark/>
          </w:tcPr>
          <w:p w14:paraId="72E9608E" w14:textId="77777777" w:rsidR="00146314" w:rsidRPr="00146314" w:rsidRDefault="00146314">
            <w:r w:rsidRPr="00146314">
              <w:t>DRXT_V_DRKGR</w:t>
            </w:r>
          </w:p>
        </w:tc>
        <w:tc>
          <w:tcPr>
            <w:tcW w:w="4233" w:type="dxa"/>
            <w:noWrap/>
            <w:hideMark/>
          </w:tcPr>
          <w:p w14:paraId="7E2A113B" w14:textId="77777777" w:rsidR="00146314" w:rsidRPr="00146314" w:rsidRDefault="00146314">
            <w:r w:rsidRPr="00146314">
              <w:t>Number of dark-green vegetable cup equivalents</w:t>
            </w:r>
          </w:p>
        </w:tc>
        <w:tc>
          <w:tcPr>
            <w:tcW w:w="990" w:type="dxa"/>
            <w:noWrap/>
            <w:hideMark/>
          </w:tcPr>
          <w:p w14:paraId="2EE40922" w14:textId="77777777" w:rsidR="00146314" w:rsidRPr="00146314" w:rsidRDefault="00146314">
            <w:r w:rsidRPr="00146314">
              <w:t>FPED</w:t>
            </w:r>
          </w:p>
        </w:tc>
        <w:tc>
          <w:tcPr>
            <w:tcW w:w="1196" w:type="dxa"/>
            <w:noWrap/>
            <w:hideMark/>
          </w:tcPr>
          <w:p w14:paraId="7D3F2B33" w14:textId="77777777" w:rsidR="00146314" w:rsidRPr="00146314" w:rsidRDefault="00146314" w:rsidP="00146314">
            <w:r w:rsidRPr="00146314">
              <w:t>11</w:t>
            </w:r>
          </w:p>
        </w:tc>
        <w:tc>
          <w:tcPr>
            <w:tcW w:w="1234" w:type="dxa"/>
            <w:noWrap/>
            <w:hideMark/>
          </w:tcPr>
          <w:p w14:paraId="7B693929" w14:textId="77777777" w:rsidR="00146314" w:rsidRPr="00146314" w:rsidRDefault="00146314">
            <w:r w:rsidRPr="00146314">
              <w:t>1988-2018</w:t>
            </w:r>
          </w:p>
        </w:tc>
      </w:tr>
      <w:tr w:rsidR="00146314" w:rsidRPr="00146314" w14:paraId="2CE6F5CE" w14:textId="77777777" w:rsidTr="006124F2">
        <w:trPr>
          <w:trHeight w:val="300"/>
        </w:trPr>
        <w:tc>
          <w:tcPr>
            <w:tcW w:w="1252" w:type="dxa"/>
            <w:noWrap/>
            <w:hideMark/>
          </w:tcPr>
          <w:p w14:paraId="653E36EE" w14:textId="77777777" w:rsidR="00146314" w:rsidRPr="00146314" w:rsidRDefault="00146314">
            <w:r w:rsidRPr="00146314">
              <w:t>DRXT_V_REDOR_OTHER</w:t>
            </w:r>
          </w:p>
        </w:tc>
        <w:tc>
          <w:tcPr>
            <w:tcW w:w="4233" w:type="dxa"/>
            <w:noWrap/>
            <w:hideMark/>
          </w:tcPr>
          <w:p w14:paraId="1ECE2D51" w14:textId="77777777" w:rsidR="00146314" w:rsidRPr="00146314" w:rsidRDefault="00146314">
            <w:r w:rsidRPr="00146314">
              <w:t>Number of orange vegetable cup equivalents</w:t>
            </w:r>
          </w:p>
        </w:tc>
        <w:tc>
          <w:tcPr>
            <w:tcW w:w="990" w:type="dxa"/>
            <w:noWrap/>
            <w:hideMark/>
          </w:tcPr>
          <w:p w14:paraId="66AD42A2" w14:textId="77777777" w:rsidR="00146314" w:rsidRPr="00146314" w:rsidRDefault="00146314">
            <w:r w:rsidRPr="00146314">
              <w:t>FPED</w:t>
            </w:r>
          </w:p>
        </w:tc>
        <w:tc>
          <w:tcPr>
            <w:tcW w:w="1196" w:type="dxa"/>
            <w:noWrap/>
            <w:hideMark/>
          </w:tcPr>
          <w:p w14:paraId="1FE22243" w14:textId="77777777" w:rsidR="00146314" w:rsidRPr="00146314" w:rsidRDefault="00146314" w:rsidP="00146314">
            <w:r w:rsidRPr="00146314">
              <w:t>11</w:t>
            </w:r>
          </w:p>
        </w:tc>
        <w:tc>
          <w:tcPr>
            <w:tcW w:w="1234" w:type="dxa"/>
            <w:noWrap/>
            <w:hideMark/>
          </w:tcPr>
          <w:p w14:paraId="41491CE9" w14:textId="77777777" w:rsidR="00146314" w:rsidRPr="00146314" w:rsidRDefault="00146314">
            <w:r w:rsidRPr="00146314">
              <w:t>1988-2018</w:t>
            </w:r>
          </w:p>
        </w:tc>
      </w:tr>
      <w:tr w:rsidR="00146314" w:rsidRPr="00146314" w14:paraId="14F28F66" w14:textId="77777777" w:rsidTr="006124F2">
        <w:trPr>
          <w:trHeight w:val="300"/>
        </w:trPr>
        <w:tc>
          <w:tcPr>
            <w:tcW w:w="1252" w:type="dxa"/>
            <w:noWrap/>
            <w:hideMark/>
          </w:tcPr>
          <w:p w14:paraId="3370AD8A" w14:textId="77777777" w:rsidR="00146314" w:rsidRPr="00146314" w:rsidRDefault="00146314">
            <w:r w:rsidRPr="00146314">
              <w:t>DRXT_V_STARCHY_POTATO</w:t>
            </w:r>
          </w:p>
        </w:tc>
        <w:tc>
          <w:tcPr>
            <w:tcW w:w="4233" w:type="dxa"/>
            <w:noWrap/>
            <w:hideMark/>
          </w:tcPr>
          <w:p w14:paraId="04BE4879" w14:textId="77777777" w:rsidR="00146314" w:rsidRPr="00146314" w:rsidRDefault="00146314">
            <w:r w:rsidRPr="00146314">
              <w:t>Number of white potato cup equivalents</w:t>
            </w:r>
          </w:p>
        </w:tc>
        <w:tc>
          <w:tcPr>
            <w:tcW w:w="990" w:type="dxa"/>
            <w:noWrap/>
            <w:hideMark/>
          </w:tcPr>
          <w:p w14:paraId="12EF0C6C" w14:textId="77777777" w:rsidR="00146314" w:rsidRPr="00146314" w:rsidRDefault="00146314">
            <w:r w:rsidRPr="00146314">
              <w:t>FPED</w:t>
            </w:r>
          </w:p>
        </w:tc>
        <w:tc>
          <w:tcPr>
            <w:tcW w:w="1196" w:type="dxa"/>
            <w:noWrap/>
            <w:hideMark/>
          </w:tcPr>
          <w:p w14:paraId="77BC4321" w14:textId="77777777" w:rsidR="00146314" w:rsidRPr="00146314" w:rsidRDefault="00146314" w:rsidP="00146314">
            <w:r w:rsidRPr="00146314">
              <w:t>11</w:t>
            </w:r>
          </w:p>
        </w:tc>
        <w:tc>
          <w:tcPr>
            <w:tcW w:w="1234" w:type="dxa"/>
            <w:noWrap/>
            <w:hideMark/>
          </w:tcPr>
          <w:p w14:paraId="0C68362A" w14:textId="77777777" w:rsidR="00146314" w:rsidRPr="00146314" w:rsidRDefault="00146314">
            <w:r w:rsidRPr="00146314">
              <w:t>1988-2018</w:t>
            </w:r>
          </w:p>
        </w:tc>
      </w:tr>
      <w:tr w:rsidR="00146314" w:rsidRPr="00146314" w14:paraId="001E5AFD" w14:textId="77777777" w:rsidTr="006124F2">
        <w:trPr>
          <w:trHeight w:val="300"/>
        </w:trPr>
        <w:tc>
          <w:tcPr>
            <w:tcW w:w="1252" w:type="dxa"/>
            <w:noWrap/>
            <w:hideMark/>
          </w:tcPr>
          <w:p w14:paraId="387400FD" w14:textId="77777777" w:rsidR="00146314" w:rsidRPr="00146314" w:rsidRDefault="00146314">
            <w:r w:rsidRPr="00146314">
              <w:t>DRXT_V_STARCHY_OTHER</w:t>
            </w:r>
          </w:p>
        </w:tc>
        <w:tc>
          <w:tcPr>
            <w:tcW w:w="4233" w:type="dxa"/>
            <w:noWrap/>
            <w:hideMark/>
          </w:tcPr>
          <w:p w14:paraId="5556C7F2" w14:textId="77777777" w:rsidR="00146314" w:rsidRPr="00146314" w:rsidRDefault="00146314">
            <w:r w:rsidRPr="00146314">
              <w:t>Number of other starchy vegetable cup equivalents</w:t>
            </w:r>
          </w:p>
        </w:tc>
        <w:tc>
          <w:tcPr>
            <w:tcW w:w="990" w:type="dxa"/>
            <w:noWrap/>
            <w:hideMark/>
          </w:tcPr>
          <w:p w14:paraId="7D41672D" w14:textId="77777777" w:rsidR="00146314" w:rsidRPr="00146314" w:rsidRDefault="00146314">
            <w:r w:rsidRPr="00146314">
              <w:t>FPED</w:t>
            </w:r>
          </w:p>
        </w:tc>
        <w:tc>
          <w:tcPr>
            <w:tcW w:w="1196" w:type="dxa"/>
            <w:noWrap/>
            <w:hideMark/>
          </w:tcPr>
          <w:p w14:paraId="51202880" w14:textId="77777777" w:rsidR="00146314" w:rsidRPr="00146314" w:rsidRDefault="00146314" w:rsidP="00146314">
            <w:r w:rsidRPr="00146314">
              <w:t>11</w:t>
            </w:r>
          </w:p>
        </w:tc>
        <w:tc>
          <w:tcPr>
            <w:tcW w:w="1234" w:type="dxa"/>
            <w:noWrap/>
            <w:hideMark/>
          </w:tcPr>
          <w:p w14:paraId="59BE99C7" w14:textId="77777777" w:rsidR="00146314" w:rsidRPr="00146314" w:rsidRDefault="00146314">
            <w:r w:rsidRPr="00146314">
              <w:t>1988-2018</w:t>
            </w:r>
          </w:p>
        </w:tc>
      </w:tr>
      <w:tr w:rsidR="00146314" w:rsidRPr="00146314" w14:paraId="0A9020CA" w14:textId="77777777" w:rsidTr="006124F2">
        <w:trPr>
          <w:trHeight w:val="300"/>
        </w:trPr>
        <w:tc>
          <w:tcPr>
            <w:tcW w:w="1252" w:type="dxa"/>
            <w:noWrap/>
            <w:hideMark/>
          </w:tcPr>
          <w:p w14:paraId="27953A68" w14:textId="77777777" w:rsidR="00146314" w:rsidRPr="00146314" w:rsidRDefault="00146314">
            <w:r w:rsidRPr="00146314">
              <w:t>DRXT_V_REDOR_TOMATO</w:t>
            </w:r>
          </w:p>
        </w:tc>
        <w:tc>
          <w:tcPr>
            <w:tcW w:w="4233" w:type="dxa"/>
            <w:noWrap/>
            <w:hideMark/>
          </w:tcPr>
          <w:p w14:paraId="22EE7EDA" w14:textId="77777777" w:rsidR="00146314" w:rsidRPr="00146314" w:rsidRDefault="00146314">
            <w:r w:rsidRPr="00146314">
              <w:t>Number of tomato cup equivalents</w:t>
            </w:r>
          </w:p>
        </w:tc>
        <w:tc>
          <w:tcPr>
            <w:tcW w:w="990" w:type="dxa"/>
            <w:noWrap/>
            <w:hideMark/>
          </w:tcPr>
          <w:p w14:paraId="3285359B" w14:textId="77777777" w:rsidR="00146314" w:rsidRPr="00146314" w:rsidRDefault="00146314">
            <w:r w:rsidRPr="00146314">
              <w:t>FPED</w:t>
            </w:r>
          </w:p>
        </w:tc>
        <w:tc>
          <w:tcPr>
            <w:tcW w:w="1196" w:type="dxa"/>
            <w:noWrap/>
            <w:hideMark/>
          </w:tcPr>
          <w:p w14:paraId="3B664EEE" w14:textId="77777777" w:rsidR="00146314" w:rsidRPr="00146314" w:rsidRDefault="00146314" w:rsidP="00146314">
            <w:r w:rsidRPr="00146314">
              <w:t>11</w:t>
            </w:r>
          </w:p>
        </w:tc>
        <w:tc>
          <w:tcPr>
            <w:tcW w:w="1234" w:type="dxa"/>
            <w:noWrap/>
            <w:hideMark/>
          </w:tcPr>
          <w:p w14:paraId="5EEECF36" w14:textId="77777777" w:rsidR="00146314" w:rsidRPr="00146314" w:rsidRDefault="00146314">
            <w:r w:rsidRPr="00146314">
              <w:t>1988-2018</w:t>
            </w:r>
          </w:p>
        </w:tc>
      </w:tr>
      <w:tr w:rsidR="00146314" w:rsidRPr="00146314" w14:paraId="5D9C49FE" w14:textId="77777777" w:rsidTr="006124F2">
        <w:trPr>
          <w:trHeight w:val="300"/>
        </w:trPr>
        <w:tc>
          <w:tcPr>
            <w:tcW w:w="1252" w:type="dxa"/>
            <w:noWrap/>
            <w:hideMark/>
          </w:tcPr>
          <w:p w14:paraId="56469483" w14:textId="77777777" w:rsidR="00146314" w:rsidRPr="00146314" w:rsidRDefault="00146314">
            <w:r w:rsidRPr="00146314">
              <w:t>DRXT_V_OTHER</w:t>
            </w:r>
          </w:p>
        </w:tc>
        <w:tc>
          <w:tcPr>
            <w:tcW w:w="4233" w:type="dxa"/>
            <w:noWrap/>
            <w:hideMark/>
          </w:tcPr>
          <w:p w14:paraId="6CBC4918" w14:textId="77777777" w:rsidR="00146314" w:rsidRPr="00146314" w:rsidRDefault="00146314">
            <w:r w:rsidRPr="00146314">
              <w:t>Number of other vegetable cup equivalents</w:t>
            </w:r>
          </w:p>
        </w:tc>
        <w:tc>
          <w:tcPr>
            <w:tcW w:w="990" w:type="dxa"/>
            <w:noWrap/>
            <w:hideMark/>
          </w:tcPr>
          <w:p w14:paraId="0E4CFFF4" w14:textId="77777777" w:rsidR="00146314" w:rsidRPr="00146314" w:rsidRDefault="00146314">
            <w:r w:rsidRPr="00146314">
              <w:t>FPED</w:t>
            </w:r>
          </w:p>
        </w:tc>
        <w:tc>
          <w:tcPr>
            <w:tcW w:w="1196" w:type="dxa"/>
            <w:noWrap/>
            <w:hideMark/>
          </w:tcPr>
          <w:p w14:paraId="3B03EC36" w14:textId="77777777" w:rsidR="00146314" w:rsidRPr="00146314" w:rsidRDefault="00146314" w:rsidP="00146314">
            <w:r w:rsidRPr="00146314">
              <w:t>11</w:t>
            </w:r>
          </w:p>
        </w:tc>
        <w:tc>
          <w:tcPr>
            <w:tcW w:w="1234" w:type="dxa"/>
            <w:noWrap/>
            <w:hideMark/>
          </w:tcPr>
          <w:p w14:paraId="2089B2C7" w14:textId="77777777" w:rsidR="00146314" w:rsidRPr="00146314" w:rsidRDefault="00146314">
            <w:r w:rsidRPr="00146314">
              <w:t>1988-2018</w:t>
            </w:r>
          </w:p>
        </w:tc>
      </w:tr>
      <w:tr w:rsidR="00146314" w:rsidRPr="00146314" w14:paraId="4A9B788B" w14:textId="77777777" w:rsidTr="006124F2">
        <w:trPr>
          <w:trHeight w:val="300"/>
        </w:trPr>
        <w:tc>
          <w:tcPr>
            <w:tcW w:w="1252" w:type="dxa"/>
            <w:noWrap/>
            <w:hideMark/>
          </w:tcPr>
          <w:p w14:paraId="4FCF7CF9" w14:textId="77777777" w:rsidR="00146314" w:rsidRPr="00146314" w:rsidRDefault="00146314">
            <w:r w:rsidRPr="00146314">
              <w:t>DRXT_F_TOTAL</w:t>
            </w:r>
          </w:p>
        </w:tc>
        <w:tc>
          <w:tcPr>
            <w:tcW w:w="4233" w:type="dxa"/>
            <w:noWrap/>
            <w:hideMark/>
          </w:tcPr>
          <w:p w14:paraId="65FA4548" w14:textId="77777777" w:rsidR="00146314" w:rsidRPr="00146314" w:rsidRDefault="00146314">
            <w:r w:rsidRPr="00146314">
              <w:t>Total number of fruit cup equivalents</w:t>
            </w:r>
          </w:p>
        </w:tc>
        <w:tc>
          <w:tcPr>
            <w:tcW w:w="990" w:type="dxa"/>
            <w:noWrap/>
            <w:hideMark/>
          </w:tcPr>
          <w:p w14:paraId="4D40B96A" w14:textId="77777777" w:rsidR="00146314" w:rsidRPr="00146314" w:rsidRDefault="00146314">
            <w:r w:rsidRPr="00146314">
              <w:t>FPED</w:t>
            </w:r>
          </w:p>
        </w:tc>
        <w:tc>
          <w:tcPr>
            <w:tcW w:w="1196" w:type="dxa"/>
            <w:noWrap/>
            <w:hideMark/>
          </w:tcPr>
          <w:p w14:paraId="471604AE" w14:textId="77777777" w:rsidR="00146314" w:rsidRPr="00146314" w:rsidRDefault="00146314" w:rsidP="00146314">
            <w:r w:rsidRPr="00146314">
              <w:t>11</w:t>
            </w:r>
          </w:p>
        </w:tc>
        <w:tc>
          <w:tcPr>
            <w:tcW w:w="1234" w:type="dxa"/>
            <w:noWrap/>
            <w:hideMark/>
          </w:tcPr>
          <w:p w14:paraId="32BE53A4" w14:textId="77777777" w:rsidR="00146314" w:rsidRPr="00146314" w:rsidRDefault="00146314">
            <w:r w:rsidRPr="00146314">
              <w:t>1988-2018</w:t>
            </w:r>
          </w:p>
        </w:tc>
      </w:tr>
      <w:tr w:rsidR="00146314" w:rsidRPr="00146314" w14:paraId="630B3D3C" w14:textId="77777777" w:rsidTr="006124F2">
        <w:trPr>
          <w:trHeight w:val="300"/>
        </w:trPr>
        <w:tc>
          <w:tcPr>
            <w:tcW w:w="1252" w:type="dxa"/>
            <w:noWrap/>
            <w:hideMark/>
          </w:tcPr>
          <w:p w14:paraId="496C4EA7" w14:textId="77777777" w:rsidR="00146314" w:rsidRPr="00146314" w:rsidRDefault="00146314">
            <w:r w:rsidRPr="00146314">
              <w:t>DRXT_F_CITMLB</w:t>
            </w:r>
          </w:p>
        </w:tc>
        <w:tc>
          <w:tcPr>
            <w:tcW w:w="4233" w:type="dxa"/>
            <w:noWrap/>
            <w:hideMark/>
          </w:tcPr>
          <w:p w14:paraId="5B12348F" w14:textId="77777777" w:rsidR="00146314" w:rsidRPr="00146314" w:rsidRDefault="00146314">
            <w:r w:rsidRPr="00146314">
              <w:t xml:space="preserve">Number of </w:t>
            </w:r>
            <w:proofErr w:type="gramStart"/>
            <w:r w:rsidRPr="00146314">
              <w:t>citrus</w:t>
            </w:r>
            <w:proofErr w:type="gramEnd"/>
            <w:r w:rsidRPr="00146314">
              <w:t>, melon, berry cup equivalents</w:t>
            </w:r>
          </w:p>
        </w:tc>
        <w:tc>
          <w:tcPr>
            <w:tcW w:w="990" w:type="dxa"/>
            <w:noWrap/>
            <w:hideMark/>
          </w:tcPr>
          <w:p w14:paraId="64772E42" w14:textId="77777777" w:rsidR="00146314" w:rsidRPr="00146314" w:rsidRDefault="00146314">
            <w:r w:rsidRPr="00146314">
              <w:t>FPED</w:t>
            </w:r>
          </w:p>
        </w:tc>
        <w:tc>
          <w:tcPr>
            <w:tcW w:w="1196" w:type="dxa"/>
            <w:noWrap/>
            <w:hideMark/>
          </w:tcPr>
          <w:p w14:paraId="4B3691C9" w14:textId="77777777" w:rsidR="00146314" w:rsidRPr="00146314" w:rsidRDefault="00146314" w:rsidP="00146314">
            <w:r w:rsidRPr="00146314">
              <w:t>11</w:t>
            </w:r>
          </w:p>
        </w:tc>
        <w:tc>
          <w:tcPr>
            <w:tcW w:w="1234" w:type="dxa"/>
            <w:noWrap/>
            <w:hideMark/>
          </w:tcPr>
          <w:p w14:paraId="0783B6DF" w14:textId="77777777" w:rsidR="00146314" w:rsidRPr="00146314" w:rsidRDefault="00146314">
            <w:r w:rsidRPr="00146314">
              <w:t>1988-2018</w:t>
            </w:r>
          </w:p>
        </w:tc>
      </w:tr>
      <w:tr w:rsidR="00146314" w:rsidRPr="00146314" w14:paraId="50D201FF" w14:textId="77777777" w:rsidTr="006124F2">
        <w:trPr>
          <w:trHeight w:val="300"/>
        </w:trPr>
        <w:tc>
          <w:tcPr>
            <w:tcW w:w="1252" w:type="dxa"/>
            <w:noWrap/>
            <w:hideMark/>
          </w:tcPr>
          <w:p w14:paraId="413917CA" w14:textId="77777777" w:rsidR="00146314" w:rsidRPr="00146314" w:rsidRDefault="00146314">
            <w:r w:rsidRPr="00146314">
              <w:lastRenderedPageBreak/>
              <w:t>DRXT_F_OTHER</w:t>
            </w:r>
          </w:p>
        </w:tc>
        <w:tc>
          <w:tcPr>
            <w:tcW w:w="4233" w:type="dxa"/>
            <w:noWrap/>
            <w:hideMark/>
          </w:tcPr>
          <w:p w14:paraId="465276ED" w14:textId="77777777" w:rsidR="00146314" w:rsidRPr="00146314" w:rsidRDefault="00146314">
            <w:r w:rsidRPr="00146314">
              <w:t>Number of other fruit cup equivalents</w:t>
            </w:r>
          </w:p>
        </w:tc>
        <w:tc>
          <w:tcPr>
            <w:tcW w:w="990" w:type="dxa"/>
            <w:noWrap/>
            <w:hideMark/>
          </w:tcPr>
          <w:p w14:paraId="64A93411" w14:textId="77777777" w:rsidR="00146314" w:rsidRPr="00146314" w:rsidRDefault="00146314">
            <w:r w:rsidRPr="00146314">
              <w:t>FPED</w:t>
            </w:r>
          </w:p>
        </w:tc>
        <w:tc>
          <w:tcPr>
            <w:tcW w:w="1196" w:type="dxa"/>
            <w:noWrap/>
            <w:hideMark/>
          </w:tcPr>
          <w:p w14:paraId="4A3F6570" w14:textId="77777777" w:rsidR="00146314" w:rsidRPr="00146314" w:rsidRDefault="00146314" w:rsidP="00146314">
            <w:r w:rsidRPr="00146314">
              <w:t>11</w:t>
            </w:r>
          </w:p>
        </w:tc>
        <w:tc>
          <w:tcPr>
            <w:tcW w:w="1234" w:type="dxa"/>
            <w:noWrap/>
            <w:hideMark/>
          </w:tcPr>
          <w:p w14:paraId="7D235DCA" w14:textId="77777777" w:rsidR="00146314" w:rsidRPr="00146314" w:rsidRDefault="00146314">
            <w:r w:rsidRPr="00146314">
              <w:t>1988-2018</w:t>
            </w:r>
          </w:p>
        </w:tc>
      </w:tr>
      <w:tr w:rsidR="00146314" w:rsidRPr="00146314" w14:paraId="5AE67DED" w14:textId="77777777" w:rsidTr="006124F2">
        <w:trPr>
          <w:trHeight w:val="300"/>
        </w:trPr>
        <w:tc>
          <w:tcPr>
            <w:tcW w:w="1252" w:type="dxa"/>
            <w:noWrap/>
            <w:hideMark/>
          </w:tcPr>
          <w:p w14:paraId="23A377F8" w14:textId="77777777" w:rsidR="00146314" w:rsidRPr="00146314" w:rsidRDefault="00146314">
            <w:r w:rsidRPr="00146314">
              <w:t>DRXT_D_TOTAL</w:t>
            </w:r>
          </w:p>
        </w:tc>
        <w:tc>
          <w:tcPr>
            <w:tcW w:w="4233" w:type="dxa"/>
            <w:noWrap/>
            <w:hideMark/>
          </w:tcPr>
          <w:p w14:paraId="513E20E3" w14:textId="77777777" w:rsidR="00146314" w:rsidRPr="00146314" w:rsidRDefault="00146314">
            <w:r w:rsidRPr="00146314">
              <w:t>Total number of milk group (milk, yogurt &amp; cheese) cup equivalents</w:t>
            </w:r>
          </w:p>
        </w:tc>
        <w:tc>
          <w:tcPr>
            <w:tcW w:w="990" w:type="dxa"/>
            <w:noWrap/>
            <w:hideMark/>
          </w:tcPr>
          <w:p w14:paraId="57807C5B" w14:textId="77777777" w:rsidR="00146314" w:rsidRPr="00146314" w:rsidRDefault="00146314">
            <w:r w:rsidRPr="00146314">
              <w:t>FPED</w:t>
            </w:r>
          </w:p>
        </w:tc>
        <w:tc>
          <w:tcPr>
            <w:tcW w:w="1196" w:type="dxa"/>
            <w:noWrap/>
            <w:hideMark/>
          </w:tcPr>
          <w:p w14:paraId="772F8B5E" w14:textId="77777777" w:rsidR="00146314" w:rsidRPr="00146314" w:rsidRDefault="00146314" w:rsidP="00146314">
            <w:r w:rsidRPr="00146314">
              <w:t>11</w:t>
            </w:r>
          </w:p>
        </w:tc>
        <w:tc>
          <w:tcPr>
            <w:tcW w:w="1234" w:type="dxa"/>
            <w:noWrap/>
            <w:hideMark/>
          </w:tcPr>
          <w:p w14:paraId="76028CF5" w14:textId="77777777" w:rsidR="00146314" w:rsidRPr="00146314" w:rsidRDefault="00146314">
            <w:r w:rsidRPr="00146314">
              <w:t>1988-2018</w:t>
            </w:r>
          </w:p>
        </w:tc>
      </w:tr>
      <w:tr w:rsidR="00146314" w:rsidRPr="00146314" w14:paraId="4622F95A" w14:textId="77777777" w:rsidTr="006124F2">
        <w:trPr>
          <w:trHeight w:val="300"/>
        </w:trPr>
        <w:tc>
          <w:tcPr>
            <w:tcW w:w="1252" w:type="dxa"/>
            <w:noWrap/>
            <w:hideMark/>
          </w:tcPr>
          <w:p w14:paraId="5779CEBA" w14:textId="77777777" w:rsidR="00146314" w:rsidRPr="00146314" w:rsidRDefault="00146314">
            <w:r w:rsidRPr="00146314">
              <w:t>DRXT_D_MILK</w:t>
            </w:r>
          </w:p>
        </w:tc>
        <w:tc>
          <w:tcPr>
            <w:tcW w:w="4233" w:type="dxa"/>
            <w:noWrap/>
            <w:hideMark/>
          </w:tcPr>
          <w:p w14:paraId="76FCA968" w14:textId="77777777" w:rsidR="00146314" w:rsidRPr="00146314" w:rsidRDefault="00146314">
            <w:r w:rsidRPr="00146314">
              <w:t>Number of milk cup equivalents</w:t>
            </w:r>
          </w:p>
        </w:tc>
        <w:tc>
          <w:tcPr>
            <w:tcW w:w="990" w:type="dxa"/>
            <w:noWrap/>
            <w:hideMark/>
          </w:tcPr>
          <w:p w14:paraId="55FBF3F0" w14:textId="77777777" w:rsidR="00146314" w:rsidRPr="00146314" w:rsidRDefault="00146314">
            <w:r w:rsidRPr="00146314">
              <w:t>FPED</w:t>
            </w:r>
          </w:p>
        </w:tc>
        <w:tc>
          <w:tcPr>
            <w:tcW w:w="1196" w:type="dxa"/>
            <w:noWrap/>
            <w:hideMark/>
          </w:tcPr>
          <w:p w14:paraId="3DCA3373" w14:textId="77777777" w:rsidR="00146314" w:rsidRPr="00146314" w:rsidRDefault="00146314" w:rsidP="00146314">
            <w:r w:rsidRPr="00146314">
              <w:t>11</w:t>
            </w:r>
          </w:p>
        </w:tc>
        <w:tc>
          <w:tcPr>
            <w:tcW w:w="1234" w:type="dxa"/>
            <w:noWrap/>
            <w:hideMark/>
          </w:tcPr>
          <w:p w14:paraId="1124A6E2" w14:textId="77777777" w:rsidR="00146314" w:rsidRPr="00146314" w:rsidRDefault="00146314">
            <w:r w:rsidRPr="00146314">
              <w:t>1988-2018</w:t>
            </w:r>
          </w:p>
        </w:tc>
      </w:tr>
      <w:tr w:rsidR="00146314" w:rsidRPr="00146314" w14:paraId="56A952FB" w14:textId="77777777" w:rsidTr="006124F2">
        <w:trPr>
          <w:trHeight w:val="300"/>
        </w:trPr>
        <w:tc>
          <w:tcPr>
            <w:tcW w:w="1252" w:type="dxa"/>
            <w:noWrap/>
            <w:hideMark/>
          </w:tcPr>
          <w:p w14:paraId="46C4D5F3" w14:textId="77777777" w:rsidR="00146314" w:rsidRPr="00146314" w:rsidRDefault="00146314">
            <w:r w:rsidRPr="00146314">
              <w:t>DRXT_D_YOGURT</w:t>
            </w:r>
          </w:p>
        </w:tc>
        <w:tc>
          <w:tcPr>
            <w:tcW w:w="4233" w:type="dxa"/>
            <w:noWrap/>
            <w:hideMark/>
          </w:tcPr>
          <w:p w14:paraId="0850A678" w14:textId="77777777" w:rsidR="00146314" w:rsidRPr="00146314" w:rsidRDefault="00146314">
            <w:r w:rsidRPr="00146314">
              <w:t>Number of yogurt cup equivalents</w:t>
            </w:r>
          </w:p>
        </w:tc>
        <w:tc>
          <w:tcPr>
            <w:tcW w:w="990" w:type="dxa"/>
            <w:noWrap/>
            <w:hideMark/>
          </w:tcPr>
          <w:p w14:paraId="190EFF3F" w14:textId="77777777" w:rsidR="00146314" w:rsidRPr="00146314" w:rsidRDefault="00146314">
            <w:r w:rsidRPr="00146314">
              <w:t>FPED</w:t>
            </w:r>
          </w:p>
        </w:tc>
        <w:tc>
          <w:tcPr>
            <w:tcW w:w="1196" w:type="dxa"/>
            <w:noWrap/>
            <w:hideMark/>
          </w:tcPr>
          <w:p w14:paraId="6F62C975" w14:textId="77777777" w:rsidR="00146314" w:rsidRPr="00146314" w:rsidRDefault="00146314" w:rsidP="00146314">
            <w:r w:rsidRPr="00146314">
              <w:t>11</w:t>
            </w:r>
          </w:p>
        </w:tc>
        <w:tc>
          <w:tcPr>
            <w:tcW w:w="1234" w:type="dxa"/>
            <w:noWrap/>
            <w:hideMark/>
          </w:tcPr>
          <w:p w14:paraId="3BD788D6" w14:textId="77777777" w:rsidR="00146314" w:rsidRPr="00146314" w:rsidRDefault="00146314">
            <w:r w:rsidRPr="00146314">
              <w:t>1988-2018</w:t>
            </w:r>
          </w:p>
        </w:tc>
      </w:tr>
      <w:tr w:rsidR="00146314" w:rsidRPr="00146314" w14:paraId="06084091" w14:textId="77777777" w:rsidTr="006124F2">
        <w:trPr>
          <w:trHeight w:val="300"/>
        </w:trPr>
        <w:tc>
          <w:tcPr>
            <w:tcW w:w="1252" w:type="dxa"/>
            <w:noWrap/>
            <w:hideMark/>
          </w:tcPr>
          <w:p w14:paraId="38E14DD6" w14:textId="77777777" w:rsidR="00146314" w:rsidRPr="00146314" w:rsidRDefault="00146314">
            <w:r w:rsidRPr="00146314">
              <w:t>DRXT_D_CHEESE</w:t>
            </w:r>
          </w:p>
        </w:tc>
        <w:tc>
          <w:tcPr>
            <w:tcW w:w="4233" w:type="dxa"/>
            <w:noWrap/>
            <w:hideMark/>
          </w:tcPr>
          <w:p w14:paraId="3673DEBD" w14:textId="77777777" w:rsidR="00146314" w:rsidRPr="00146314" w:rsidRDefault="00146314">
            <w:r w:rsidRPr="00146314">
              <w:t>Number of cheese cup equivalents</w:t>
            </w:r>
          </w:p>
        </w:tc>
        <w:tc>
          <w:tcPr>
            <w:tcW w:w="990" w:type="dxa"/>
            <w:noWrap/>
            <w:hideMark/>
          </w:tcPr>
          <w:p w14:paraId="1634C3E4" w14:textId="77777777" w:rsidR="00146314" w:rsidRPr="00146314" w:rsidRDefault="00146314">
            <w:r w:rsidRPr="00146314">
              <w:t>FPED</w:t>
            </w:r>
          </w:p>
        </w:tc>
        <w:tc>
          <w:tcPr>
            <w:tcW w:w="1196" w:type="dxa"/>
            <w:noWrap/>
            <w:hideMark/>
          </w:tcPr>
          <w:p w14:paraId="014BC365" w14:textId="77777777" w:rsidR="00146314" w:rsidRPr="00146314" w:rsidRDefault="00146314" w:rsidP="00146314">
            <w:r w:rsidRPr="00146314">
              <w:t>11</w:t>
            </w:r>
          </w:p>
        </w:tc>
        <w:tc>
          <w:tcPr>
            <w:tcW w:w="1234" w:type="dxa"/>
            <w:noWrap/>
            <w:hideMark/>
          </w:tcPr>
          <w:p w14:paraId="5293AAB2" w14:textId="77777777" w:rsidR="00146314" w:rsidRPr="00146314" w:rsidRDefault="00146314">
            <w:r w:rsidRPr="00146314">
              <w:t>1988-2018</w:t>
            </w:r>
          </w:p>
        </w:tc>
      </w:tr>
      <w:tr w:rsidR="00146314" w:rsidRPr="00146314" w14:paraId="43165928" w14:textId="77777777" w:rsidTr="006124F2">
        <w:trPr>
          <w:trHeight w:val="300"/>
        </w:trPr>
        <w:tc>
          <w:tcPr>
            <w:tcW w:w="1252" w:type="dxa"/>
            <w:noWrap/>
            <w:hideMark/>
          </w:tcPr>
          <w:p w14:paraId="05A1A7B6" w14:textId="77777777" w:rsidR="00146314" w:rsidRPr="00146314" w:rsidRDefault="00146314">
            <w:r w:rsidRPr="00146314">
              <w:t>DRXT_PF_MPS_TOTAL</w:t>
            </w:r>
          </w:p>
        </w:tc>
        <w:tc>
          <w:tcPr>
            <w:tcW w:w="4233" w:type="dxa"/>
            <w:noWrap/>
            <w:hideMark/>
          </w:tcPr>
          <w:p w14:paraId="25ABAAF7" w14:textId="77777777" w:rsidR="00146314" w:rsidRPr="00146314" w:rsidRDefault="00146314">
            <w:r w:rsidRPr="00146314">
              <w:t>Oz cooked lean meat from meat, poultry, fish</w:t>
            </w:r>
          </w:p>
        </w:tc>
        <w:tc>
          <w:tcPr>
            <w:tcW w:w="990" w:type="dxa"/>
            <w:noWrap/>
            <w:hideMark/>
          </w:tcPr>
          <w:p w14:paraId="45CA81E6" w14:textId="77777777" w:rsidR="00146314" w:rsidRPr="00146314" w:rsidRDefault="00146314">
            <w:r w:rsidRPr="00146314">
              <w:t>FPED</w:t>
            </w:r>
          </w:p>
        </w:tc>
        <w:tc>
          <w:tcPr>
            <w:tcW w:w="1196" w:type="dxa"/>
            <w:noWrap/>
            <w:hideMark/>
          </w:tcPr>
          <w:p w14:paraId="04E628EE" w14:textId="77777777" w:rsidR="00146314" w:rsidRPr="00146314" w:rsidRDefault="00146314" w:rsidP="00146314">
            <w:r w:rsidRPr="00146314">
              <w:t>11</w:t>
            </w:r>
          </w:p>
        </w:tc>
        <w:tc>
          <w:tcPr>
            <w:tcW w:w="1234" w:type="dxa"/>
            <w:noWrap/>
            <w:hideMark/>
          </w:tcPr>
          <w:p w14:paraId="0CBCD3CF" w14:textId="77777777" w:rsidR="00146314" w:rsidRPr="00146314" w:rsidRDefault="00146314">
            <w:r w:rsidRPr="00146314">
              <w:t>1988-2018</w:t>
            </w:r>
          </w:p>
        </w:tc>
      </w:tr>
      <w:tr w:rsidR="00146314" w:rsidRPr="00146314" w14:paraId="2392A2B4" w14:textId="77777777" w:rsidTr="006124F2">
        <w:trPr>
          <w:trHeight w:val="300"/>
        </w:trPr>
        <w:tc>
          <w:tcPr>
            <w:tcW w:w="1252" w:type="dxa"/>
            <w:noWrap/>
            <w:hideMark/>
          </w:tcPr>
          <w:p w14:paraId="4B672CC5" w14:textId="77777777" w:rsidR="00146314" w:rsidRPr="00146314" w:rsidRDefault="00146314">
            <w:r w:rsidRPr="00146314">
              <w:t>DRXT_PF_MEAT</w:t>
            </w:r>
          </w:p>
        </w:tc>
        <w:tc>
          <w:tcPr>
            <w:tcW w:w="4233" w:type="dxa"/>
            <w:noWrap/>
            <w:hideMark/>
          </w:tcPr>
          <w:p w14:paraId="502D6838" w14:textId="77777777" w:rsidR="00146314" w:rsidRPr="00146314" w:rsidRDefault="00146314">
            <w:r w:rsidRPr="00146314">
              <w:t>Oz cooked lean meat from beef, pork, veal, lamb, and game</w:t>
            </w:r>
          </w:p>
        </w:tc>
        <w:tc>
          <w:tcPr>
            <w:tcW w:w="990" w:type="dxa"/>
            <w:noWrap/>
            <w:hideMark/>
          </w:tcPr>
          <w:p w14:paraId="79040056" w14:textId="77777777" w:rsidR="00146314" w:rsidRPr="00146314" w:rsidRDefault="00146314">
            <w:r w:rsidRPr="00146314">
              <w:t>FPED</w:t>
            </w:r>
          </w:p>
        </w:tc>
        <w:tc>
          <w:tcPr>
            <w:tcW w:w="1196" w:type="dxa"/>
            <w:noWrap/>
            <w:hideMark/>
          </w:tcPr>
          <w:p w14:paraId="298DD4D6" w14:textId="77777777" w:rsidR="00146314" w:rsidRPr="00146314" w:rsidRDefault="00146314" w:rsidP="00146314">
            <w:r w:rsidRPr="00146314">
              <w:t>11</w:t>
            </w:r>
          </w:p>
        </w:tc>
        <w:tc>
          <w:tcPr>
            <w:tcW w:w="1234" w:type="dxa"/>
            <w:noWrap/>
            <w:hideMark/>
          </w:tcPr>
          <w:p w14:paraId="412AD74E" w14:textId="77777777" w:rsidR="00146314" w:rsidRPr="00146314" w:rsidRDefault="00146314">
            <w:r w:rsidRPr="00146314">
              <w:t>1988-2018</w:t>
            </w:r>
          </w:p>
        </w:tc>
      </w:tr>
      <w:tr w:rsidR="00146314" w:rsidRPr="00146314" w14:paraId="08573E4F" w14:textId="77777777" w:rsidTr="006124F2">
        <w:trPr>
          <w:trHeight w:val="300"/>
        </w:trPr>
        <w:tc>
          <w:tcPr>
            <w:tcW w:w="1252" w:type="dxa"/>
            <w:noWrap/>
            <w:hideMark/>
          </w:tcPr>
          <w:p w14:paraId="4B78A549" w14:textId="77777777" w:rsidR="00146314" w:rsidRPr="00146314" w:rsidRDefault="00146314">
            <w:r w:rsidRPr="00146314">
              <w:t>DRXT_PF_ORGAN</w:t>
            </w:r>
          </w:p>
        </w:tc>
        <w:tc>
          <w:tcPr>
            <w:tcW w:w="4233" w:type="dxa"/>
            <w:noWrap/>
            <w:hideMark/>
          </w:tcPr>
          <w:p w14:paraId="6E69CFD0" w14:textId="77777777" w:rsidR="00146314" w:rsidRPr="00146314" w:rsidRDefault="00146314">
            <w:r w:rsidRPr="00146314">
              <w:t>Oz cooked lean meat from organ meats</w:t>
            </w:r>
          </w:p>
        </w:tc>
        <w:tc>
          <w:tcPr>
            <w:tcW w:w="990" w:type="dxa"/>
            <w:noWrap/>
            <w:hideMark/>
          </w:tcPr>
          <w:p w14:paraId="6C5646C9" w14:textId="77777777" w:rsidR="00146314" w:rsidRPr="00146314" w:rsidRDefault="00146314">
            <w:r w:rsidRPr="00146314">
              <w:t>FPED</w:t>
            </w:r>
          </w:p>
        </w:tc>
        <w:tc>
          <w:tcPr>
            <w:tcW w:w="1196" w:type="dxa"/>
            <w:noWrap/>
            <w:hideMark/>
          </w:tcPr>
          <w:p w14:paraId="44E68056" w14:textId="77777777" w:rsidR="00146314" w:rsidRPr="00146314" w:rsidRDefault="00146314" w:rsidP="00146314">
            <w:r w:rsidRPr="00146314">
              <w:t>11</w:t>
            </w:r>
          </w:p>
        </w:tc>
        <w:tc>
          <w:tcPr>
            <w:tcW w:w="1234" w:type="dxa"/>
            <w:noWrap/>
            <w:hideMark/>
          </w:tcPr>
          <w:p w14:paraId="59D62BB2" w14:textId="77777777" w:rsidR="00146314" w:rsidRPr="00146314" w:rsidRDefault="00146314">
            <w:r w:rsidRPr="00146314">
              <w:t>1988-2018</w:t>
            </w:r>
          </w:p>
        </w:tc>
      </w:tr>
      <w:tr w:rsidR="00146314" w:rsidRPr="00146314" w14:paraId="36A7F4F8" w14:textId="77777777" w:rsidTr="006124F2">
        <w:trPr>
          <w:trHeight w:val="300"/>
        </w:trPr>
        <w:tc>
          <w:tcPr>
            <w:tcW w:w="1252" w:type="dxa"/>
            <w:noWrap/>
            <w:hideMark/>
          </w:tcPr>
          <w:p w14:paraId="15FE0CBB" w14:textId="77777777" w:rsidR="00146314" w:rsidRPr="00146314" w:rsidRDefault="00146314">
            <w:r w:rsidRPr="00146314">
              <w:t>DRXT_PF_CUREDMEAT</w:t>
            </w:r>
          </w:p>
        </w:tc>
        <w:tc>
          <w:tcPr>
            <w:tcW w:w="4233" w:type="dxa"/>
            <w:noWrap/>
            <w:hideMark/>
          </w:tcPr>
          <w:p w14:paraId="4E3B25F8" w14:textId="77777777" w:rsidR="00146314" w:rsidRPr="00146314" w:rsidRDefault="00146314">
            <w:r w:rsidRPr="00146314">
              <w:t>Oz cooked lean meat from franks, sausages, luncheon meats</w:t>
            </w:r>
          </w:p>
        </w:tc>
        <w:tc>
          <w:tcPr>
            <w:tcW w:w="990" w:type="dxa"/>
            <w:noWrap/>
            <w:hideMark/>
          </w:tcPr>
          <w:p w14:paraId="4E2C723C" w14:textId="77777777" w:rsidR="00146314" w:rsidRPr="00146314" w:rsidRDefault="00146314">
            <w:r w:rsidRPr="00146314">
              <w:t>FPED</w:t>
            </w:r>
          </w:p>
        </w:tc>
        <w:tc>
          <w:tcPr>
            <w:tcW w:w="1196" w:type="dxa"/>
            <w:noWrap/>
            <w:hideMark/>
          </w:tcPr>
          <w:p w14:paraId="1A274B28" w14:textId="77777777" w:rsidR="00146314" w:rsidRPr="00146314" w:rsidRDefault="00146314" w:rsidP="00146314">
            <w:r w:rsidRPr="00146314">
              <w:t>11</w:t>
            </w:r>
          </w:p>
        </w:tc>
        <w:tc>
          <w:tcPr>
            <w:tcW w:w="1234" w:type="dxa"/>
            <w:noWrap/>
            <w:hideMark/>
          </w:tcPr>
          <w:p w14:paraId="707AEB76" w14:textId="77777777" w:rsidR="00146314" w:rsidRPr="00146314" w:rsidRDefault="00146314">
            <w:r w:rsidRPr="00146314">
              <w:t>1988-2018</w:t>
            </w:r>
          </w:p>
        </w:tc>
      </w:tr>
      <w:tr w:rsidR="00146314" w:rsidRPr="00146314" w14:paraId="24DD9443" w14:textId="77777777" w:rsidTr="006124F2">
        <w:trPr>
          <w:trHeight w:val="300"/>
        </w:trPr>
        <w:tc>
          <w:tcPr>
            <w:tcW w:w="1252" w:type="dxa"/>
            <w:noWrap/>
            <w:hideMark/>
          </w:tcPr>
          <w:p w14:paraId="646DA588" w14:textId="77777777" w:rsidR="00146314" w:rsidRPr="00146314" w:rsidRDefault="00146314">
            <w:r w:rsidRPr="00146314">
              <w:t>DRXT_PF_POULT</w:t>
            </w:r>
          </w:p>
        </w:tc>
        <w:tc>
          <w:tcPr>
            <w:tcW w:w="4233" w:type="dxa"/>
            <w:noWrap/>
            <w:hideMark/>
          </w:tcPr>
          <w:p w14:paraId="5D7451A2" w14:textId="77777777" w:rsidR="00146314" w:rsidRPr="00146314" w:rsidRDefault="00146314">
            <w:r w:rsidRPr="00146314">
              <w:t>Oz cooked lean meat from chicken, poultry, and other poultry</w:t>
            </w:r>
          </w:p>
        </w:tc>
        <w:tc>
          <w:tcPr>
            <w:tcW w:w="990" w:type="dxa"/>
            <w:noWrap/>
            <w:hideMark/>
          </w:tcPr>
          <w:p w14:paraId="526C9E06" w14:textId="77777777" w:rsidR="00146314" w:rsidRPr="00146314" w:rsidRDefault="00146314">
            <w:r w:rsidRPr="00146314">
              <w:t>FPED</w:t>
            </w:r>
          </w:p>
        </w:tc>
        <w:tc>
          <w:tcPr>
            <w:tcW w:w="1196" w:type="dxa"/>
            <w:noWrap/>
            <w:hideMark/>
          </w:tcPr>
          <w:p w14:paraId="2BF734C8" w14:textId="77777777" w:rsidR="00146314" w:rsidRPr="00146314" w:rsidRDefault="00146314" w:rsidP="00146314">
            <w:r w:rsidRPr="00146314">
              <w:t>11</w:t>
            </w:r>
          </w:p>
        </w:tc>
        <w:tc>
          <w:tcPr>
            <w:tcW w:w="1234" w:type="dxa"/>
            <w:noWrap/>
            <w:hideMark/>
          </w:tcPr>
          <w:p w14:paraId="45B0A603" w14:textId="77777777" w:rsidR="00146314" w:rsidRPr="00146314" w:rsidRDefault="00146314">
            <w:r w:rsidRPr="00146314">
              <w:t>1988-2018</w:t>
            </w:r>
          </w:p>
        </w:tc>
      </w:tr>
      <w:tr w:rsidR="00146314" w:rsidRPr="00146314" w14:paraId="2EC7BBBE" w14:textId="77777777" w:rsidTr="006124F2">
        <w:trPr>
          <w:trHeight w:val="300"/>
        </w:trPr>
        <w:tc>
          <w:tcPr>
            <w:tcW w:w="1252" w:type="dxa"/>
            <w:noWrap/>
            <w:hideMark/>
          </w:tcPr>
          <w:p w14:paraId="638D99A4" w14:textId="77777777" w:rsidR="00146314" w:rsidRPr="00146314" w:rsidRDefault="00146314">
            <w:r w:rsidRPr="00146314">
              <w:t>DRXT_PF_SEAFD_HI</w:t>
            </w:r>
          </w:p>
        </w:tc>
        <w:tc>
          <w:tcPr>
            <w:tcW w:w="4233" w:type="dxa"/>
            <w:noWrap/>
            <w:hideMark/>
          </w:tcPr>
          <w:p w14:paraId="4A4C1779" w14:textId="77777777" w:rsidR="00146314" w:rsidRPr="00146314" w:rsidRDefault="00146314">
            <w:r w:rsidRPr="00146314">
              <w:t>Oz cooked lean meat from fish, other seafood high in Omega-3</w:t>
            </w:r>
          </w:p>
        </w:tc>
        <w:tc>
          <w:tcPr>
            <w:tcW w:w="990" w:type="dxa"/>
            <w:noWrap/>
            <w:hideMark/>
          </w:tcPr>
          <w:p w14:paraId="642D5033" w14:textId="77777777" w:rsidR="00146314" w:rsidRPr="00146314" w:rsidRDefault="00146314">
            <w:r w:rsidRPr="00146314">
              <w:t>FPED</w:t>
            </w:r>
          </w:p>
        </w:tc>
        <w:tc>
          <w:tcPr>
            <w:tcW w:w="1196" w:type="dxa"/>
            <w:noWrap/>
            <w:hideMark/>
          </w:tcPr>
          <w:p w14:paraId="396AAD2A" w14:textId="77777777" w:rsidR="00146314" w:rsidRPr="00146314" w:rsidRDefault="00146314" w:rsidP="00146314">
            <w:r w:rsidRPr="00146314">
              <w:t>11</w:t>
            </w:r>
          </w:p>
        </w:tc>
        <w:tc>
          <w:tcPr>
            <w:tcW w:w="1234" w:type="dxa"/>
            <w:noWrap/>
            <w:hideMark/>
          </w:tcPr>
          <w:p w14:paraId="4C81E8AB" w14:textId="77777777" w:rsidR="00146314" w:rsidRPr="00146314" w:rsidRDefault="00146314">
            <w:r w:rsidRPr="00146314">
              <w:t>1988-2018</w:t>
            </w:r>
          </w:p>
        </w:tc>
      </w:tr>
      <w:tr w:rsidR="00146314" w:rsidRPr="00146314" w14:paraId="70008C72" w14:textId="77777777" w:rsidTr="006124F2">
        <w:trPr>
          <w:trHeight w:val="300"/>
        </w:trPr>
        <w:tc>
          <w:tcPr>
            <w:tcW w:w="1252" w:type="dxa"/>
            <w:noWrap/>
            <w:hideMark/>
          </w:tcPr>
          <w:p w14:paraId="3F7A36C6" w14:textId="77777777" w:rsidR="00146314" w:rsidRPr="00146314" w:rsidRDefault="00146314">
            <w:r w:rsidRPr="00146314">
              <w:t>DRXT_PF_SEAFD_LOW</w:t>
            </w:r>
          </w:p>
        </w:tc>
        <w:tc>
          <w:tcPr>
            <w:tcW w:w="4233" w:type="dxa"/>
            <w:noWrap/>
            <w:hideMark/>
          </w:tcPr>
          <w:p w14:paraId="4E942019" w14:textId="77777777" w:rsidR="00146314" w:rsidRPr="00146314" w:rsidRDefault="00146314">
            <w:r w:rsidRPr="00146314">
              <w:t>Oz cooked lean meat from fish, other seafood low in Omega-3</w:t>
            </w:r>
          </w:p>
        </w:tc>
        <w:tc>
          <w:tcPr>
            <w:tcW w:w="990" w:type="dxa"/>
            <w:noWrap/>
            <w:hideMark/>
          </w:tcPr>
          <w:p w14:paraId="23A03494" w14:textId="77777777" w:rsidR="00146314" w:rsidRPr="00146314" w:rsidRDefault="00146314">
            <w:r w:rsidRPr="00146314">
              <w:t>FPED</w:t>
            </w:r>
          </w:p>
        </w:tc>
        <w:tc>
          <w:tcPr>
            <w:tcW w:w="1196" w:type="dxa"/>
            <w:noWrap/>
            <w:hideMark/>
          </w:tcPr>
          <w:p w14:paraId="540DCEE8" w14:textId="77777777" w:rsidR="00146314" w:rsidRPr="00146314" w:rsidRDefault="00146314" w:rsidP="00146314">
            <w:r w:rsidRPr="00146314">
              <w:t>11</w:t>
            </w:r>
          </w:p>
        </w:tc>
        <w:tc>
          <w:tcPr>
            <w:tcW w:w="1234" w:type="dxa"/>
            <w:noWrap/>
            <w:hideMark/>
          </w:tcPr>
          <w:p w14:paraId="30C77C83" w14:textId="77777777" w:rsidR="00146314" w:rsidRPr="00146314" w:rsidRDefault="00146314">
            <w:r w:rsidRPr="00146314">
              <w:t>1988-2018</w:t>
            </w:r>
          </w:p>
        </w:tc>
      </w:tr>
      <w:tr w:rsidR="00146314" w:rsidRPr="00146314" w14:paraId="4B1EC3B4" w14:textId="77777777" w:rsidTr="006124F2">
        <w:trPr>
          <w:trHeight w:val="300"/>
        </w:trPr>
        <w:tc>
          <w:tcPr>
            <w:tcW w:w="1252" w:type="dxa"/>
            <w:noWrap/>
            <w:hideMark/>
          </w:tcPr>
          <w:p w14:paraId="6018EFF7" w14:textId="77777777" w:rsidR="00146314" w:rsidRPr="00146314" w:rsidRDefault="00146314">
            <w:r w:rsidRPr="00146314">
              <w:t>DRXT_PF_EGGS</w:t>
            </w:r>
          </w:p>
        </w:tc>
        <w:tc>
          <w:tcPr>
            <w:tcW w:w="4233" w:type="dxa"/>
            <w:noWrap/>
            <w:hideMark/>
          </w:tcPr>
          <w:p w14:paraId="37BACEFE" w14:textId="77777777" w:rsidR="00146314" w:rsidRPr="00146314" w:rsidRDefault="00146314">
            <w:r w:rsidRPr="00146314">
              <w:t>Oz equivalents of lean meat from eggs</w:t>
            </w:r>
          </w:p>
        </w:tc>
        <w:tc>
          <w:tcPr>
            <w:tcW w:w="990" w:type="dxa"/>
            <w:noWrap/>
            <w:hideMark/>
          </w:tcPr>
          <w:p w14:paraId="14A3AE35" w14:textId="77777777" w:rsidR="00146314" w:rsidRPr="00146314" w:rsidRDefault="00146314">
            <w:r w:rsidRPr="00146314">
              <w:t>FPED</w:t>
            </w:r>
          </w:p>
        </w:tc>
        <w:tc>
          <w:tcPr>
            <w:tcW w:w="1196" w:type="dxa"/>
            <w:noWrap/>
            <w:hideMark/>
          </w:tcPr>
          <w:p w14:paraId="665EE91D" w14:textId="77777777" w:rsidR="00146314" w:rsidRPr="00146314" w:rsidRDefault="00146314" w:rsidP="00146314">
            <w:r w:rsidRPr="00146314">
              <w:t>11</w:t>
            </w:r>
          </w:p>
        </w:tc>
        <w:tc>
          <w:tcPr>
            <w:tcW w:w="1234" w:type="dxa"/>
            <w:noWrap/>
            <w:hideMark/>
          </w:tcPr>
          <w:p w14:paraId="6221F0C6" w14:textId="77777777" w:rsidR="00146314" w:rsidRPr="00146314" w:rsidRDefault="00146314">
            <w:r w:rsidRPr="00146314">
              <w:t>1988-2018</w:t>
            </w:r>
          </w:p>
        </w:tc>
      </w:tr>
      <w:tr w:rsidR="00146314" w:rsidRPr="00146314" w14:paraId="513BC56A" w14:textId="77777777" w:rsidTr="006124F2">
        <w:trPr>
          <w:trHeight w:val="300"/>
        </w:trPr>
        <w:tc>
          <w:tcPr>
            <w:tcW w:w="1252" w:type="dxa"/>
            <w:noWrap/>
            <w:hideMark/>
          </w:tcPr>
          <w:p w14:paraId="7646C02E" w14:textId="77777777" w:rsidR="00146314" w:rsidRPr="00146314" w:rsidRDefault="00146314">
            <w:r w:rsidRPr="00146314">
              <w:t>DRXT_PF_SOY</w:t>
            </w:r>
          </w:p>
        </w:tc>
        <w:tc>
          <w:tcPr>
            <w:tcW w:w="4233" w:type="dxa"/>
            <w:noWrap/>
            <w:hideMark/>
          </w:tcPr>
          <w:p w14:paraId="1347A537" w14:textId="77777777" w:rsidR="00146314" w:rsidRPr="00146314" w:rsidRDefault="00146314">
            <w:r w:rsidRPr="00146314">
              <w:t>Oz equivalents of lean meat from soy product</w:t>
            </w:r>
          </w:p>
        </w:tc>
        <w:tc>
          <w:tcPr>
            <w:tcW w:w="990" w:type="dxa"/>
            <w:noWrap/>
            <w:hideMark/>
          </w:tcPr>
          <w:p w14:paraId="3E99F63D" w14:textId="77777777" w:rsidR="00146314" w:rsidRPr="00146314" w:rsidRDefault="00146314">
            <w:r w:rsidRPr="00146314">
              <w:t>FPED</w:t>
            </w:r>
          </w:p>
        </w:tc>
        <w:tc>
          <w:tcPr>
            <w:tcW w:w="1196" w:type="dxa"/>
            <w:noWrap/>
            <w:hideMark/>
          </w:tcPr>
          <w:p w14:paraId="33885209" w14:textId="77777777" w:rsidR="00146314" w:rsidRPr="00146314" w:rsidRDefault="00146314" w:rsidP="00146314">
            <w:r w:rsidRPr="00146314">
              <w:t>11</w:t>
            </w:r>
          </w:p>
        </w:tc>
        <w:tc>
          <w:tcPr>
            <w:tcW w:w="1234" w:type="dxa"/>
            <w:noWrap/>
            <w:hideMark/>
          </w:tcPr>
          <w:p w14:paraId="0FBFEEE0" w14:textId="77777777" w:rsidR="00146314" w:rsidRPr="00146314" w:rsidRDefault="00146314">
            <w:r w:rsidRPr="00146314">
              <w:t>1988-2018</w:t>
            </w:r>
          </w:p>
        </w:tc>
      </w:tr>
      <w:tr w:rsidR="00146314" w:rsidRPr="00146314" w14:paraId="3EC1DDB8" w14:textId="77777777" w:rsidTr="006124F2">
        <w:trPr>
          <w:trHeight w:val="300"/>
        </w:trPr>
        <w:tc>
          <w:tcPr>
            <w:tcW w:w="1252" w:type="dxa"/>
            <w:noWrap/>
            <w:hideMark/>
          </w:tcPr>
          <w:p w14:paraId="7D115CA1" w14:textId="77777777" w:rsidR="00146314" w:rsidRPr="00146314" w:rsidRDefault="00146314">
            <w:r w:rsidRPr="00146314">
              <w:t>DRXT_PF_NUTSDS</w:t>
            </w:r>
          </w:p>
        </w:tc>
        <w:tc>
          <w:tcPr>
            <w:tcW w:w="4233" w:type="dxa"/>
            <w:noWrap/>
            <w:hideMark/>
          </w:tcPr>
          <w:p w14:paraId="1E1B86A0" w14:textId="77777777" w:rsidR="00146314" w:rsidRPr="00146314" w:rsidRDefault="00146314">
            <w:r w:rsidRPr="00146314">
              <w:t>Oz equivalents of lean meat from nuts and seeds</w:t>
            </w:r>
          </w:p>
        </w:tc>
        <w:tc>
          <w:tcPr>
            <w:tcW w:w="990" w:type="dxa"/>
            <w:noWrap/>
            <w:hideMark/>
          </w:tcPr>
          <w:p w14:paraId="21085E9A" w14:textId="77777777" w:rsidR="00146314" w:rsidRPr="00146314" w:rsidRDefault="00146314">
            <w:r w:rsidRPr="00146314">
              <w:t>FPED</w:t>
            </w:r>
          </w:p>
        </w:tc>
        <w:tc>
          <w:tcPr>
            <w:tcW w:w="1196" w:type="dxa"/>
            <w:noWrap/>
            <w:hideMark/>
          </w:tcPr>
          <w:p w14:paraId="5921EF71" w14:textId="77777777" w:rsidR="00146314" w:rsidRPr="00146314" w:rsidRDefault="00146314" w:rsidP="00146314">
            <w:r w:rsidRPr="00146314">
              <w:t>11</w:t>
            </w:r>
          </w:p>
        </w:tc>
        <w:tc>
          <w:tcPr>
            <w:tcW w:w="1234" w:type="dxa"/>
            <w:noWrap/>
            <w:hideMark/>
          </w:tcPr>
          <w:p w14:paraId="05EBB66B" w14:textId="77777777" w:rsidR="00146314" w:rsidRPr="00146314" w:rsidRDefault="00146314">
            <w:r w:rsidRPr="00146314">
              <w:t>1988-2018</w:t>
            </w:r>
          </w:p>
        </w:tc>
      </w:tr>
      <w:tr w:rsidR="00146314" w:rsidRPr="00146314" w14:paraId="4D0C71E3" w14:textId="77777777" w:rsidTr="006124F2">
        <w:trPr>
          <w:trHeight w:val="300"/>
        </w:trPr>
        <w:tc>
          <w:tcPr>
            <w:tcW w:w="1252" w:type="dxa"/>
            <w:noWrap/>
            <w:hideMark/>
          </w:tcPr>
          <w:p w14:paraId="2E63B430" w14:textId="77777777" w:rsidR="00146314" w:rsidRPr="00146314" w:rsidRDefault="00146314">
            <w:r w:rsidRPr="00146314">
              <w:t>DRXT_V_LEGUMES</w:t>
            </w:r>
          </w:p>
        </w:tc>
        <w:tc>
          <w:tcPr>
            <w:tcW w:w="4233" w:type="dxa"/>
            <w:noWrap/>
            <w:hideMark/>
          </w:tcPr>
          <w:p w14:paraId="42044ED5" w14:textId="77777777" w:rsidR="00146314" w:rsidRPr="00146314" w:rsidRDefault="00146314">
            <w:r w:rsidRPr="00146314">
              <w:t>Number of cooked dry beans and peas cup equivalents</w:t>
            </w:r>
          </w:p>
        </w:tc>
        <w:tc>
          <w:tcPr>
            <w:tcW w:w="990" w:type="dxa"/>
            <w:noWrap/>
            <w:hideMark/>
          </w:tcPr>
          <w:p w14:paraId="3A512077" w14:textId="77777777" w:rsidR="00146314" w:rsidRPr="00146314" w:rsidRDefault="00146314">
            <w:r w:rsidRPr="00146314">
              <w:t>FPED</w:t>
            </w:r>
          </w:p>
        </w:tc>
        <w:tc>
          <w:tcPr>
            <w:tcW w:w="1196" w:type="dxa"/>
            <w:noWrap/>
            <w:hideMark/>
          </w:tcPr>
          <w:p w14:paraId="55573BF6" w14:textId="77777777" w:rsidR="00146314" w:rsidRPr="00146314" w:rsidRDefault="00146314" w:rsidP="00146314">
            <w:r w:rsidRPr="00146314">
              <w:t>11</w:t>
            </w:r>
          </w:p>
        </w:tc>
        <w:tc>
          <w:tcPr>
            <w:tcW w:w="1234" w:type="dxa"/>
            <w:noWrap/>
            <w:hideMark/>
          </w:tcPr>
          <w:p w14:paraId="0EA43831" w14:textId="77777777" w:rsidR="00146314" w:rsidRPr="00146314" w:rsidRDefault="00146314">
            <w:r w:rsidRPr="00146314">
              <w:t>1988-2018</w:t>
            </w:r>
          </w:p>
        </w:tc>
      </w:tr>
      <w:tr w:rsidR="00146314" w:rsidRPr="00146314" w14:paraId="19AA3231" w14:textId="77777777" w:rsidTr="006124F2">
        <w:trPr>
          <w:trHeight w:val="300"/>
        </w:trPr>
        <w:tc>
          <w:tcPr>
            <w:tcW w:w="1252" w:type="dxa"/>
            <w:noWrap/>
            <w:hideMark/>
          </w:tcPr>
          <w:p w14:paraId="7179F33E" w14:textId="77777777" w:rsidR="00146314" w:rsidRPr="00146314" w:rsidRDefault="00146314">
            <w:r w:rsidRPr="00146314">
              <w:t>DRXT_OILS</w:t>
            </w:r>
          </w:p>
        </w:tc>
        <w:tc>
          <w:tcPr>
            <w:tcW w:w="4233" w:type="dxa"/>
            <w:noWrap/>
            <w:hideMark/>
          </w:tcPr>
          <w:p w14:paraId="6E75934C" w14:textId="77777777" w:rsidR="00146314" w:rsidRPr="00146314" w:rsidRDefault="00146314">
            <w:r w:rsidRPr="00146314">
              <w:t>Grams of discretionary Oil</w:t>
            </w:r>
          </w:p>
        </w:tc>
        <w:tc>
          <w:tcPr>
            <w:tcW w:w="990" w:type="dxa"/>
            <w:noWrap/>
            <w:hideMark/>
          </w:tcPr>
          <w:p w14:paraId="2FA0BB87" w14:textId="77777777" w:rsidR="00146314" w:rsidRPr="00146314" w:rsidRDefault="00146314">
            <w:r w:rsidRPr="00146314">
              <w:t>FPED</w:t>
            </w:r>
          </w:p>
        </w:tc>
        <w:tc>
          <w:tcPr>
            <w:tcW w:w="1196" w:type="dxa"/>
            <w:noWrap/>
            <w:hideMark/>
          </w:tcPr>
          <w:p w14:paraId="4446F9B1" w14:textId="77777777" w:rsidR="00146314" w:rsidRPr="00146314" w:rsidRDefault="00146314" w:rsidP="00146314">
            <w:r w:rsidRPr="00146314">
              <w:t>11</w:t>
            </w:r>
          </w:p>
        </w:tc>
        <w:tc>
          <w:tcPr>
            <w:tcW w:w="1234" w:type="dxa"/>
            <w:noWrap/>
            <w:hideMark/>
          </w:tcPr>
          <w:p w14:paraId="71E5D85C" w14:textId="77777777" w:rsidR="00146314" w:rsidRPr="00146314" w:rsidRDefault="00146314">
            <w:r w:rsidRPr="00146314">
              <w:t>1988-2018</w:t>
            </w:r>
          </w:p>
        </w:tc>
      </w:tr>
      <w:tr w:rsidR="00146314" w:rsidRPr="00146314" w14:paraId="589913F5" w14:textId="77777777" w:rsidTr="006124F2">
        <w:trPr>
          <w:trHeight w:val="300"/>
        </w:trPr>
        <w:tc>
          <w:tcPr>
            <w:tcW w:w="1252" w:type="dxa"/>
            <w:noWrap/>
            <w:hideMark/>
          </w:tcPr>
          <w:p w14:paraId="31544384" w14:textId="77777777" w:rsidR="00146314" w:rsidRPr="00146314" w:rsidRDefault="00146314">
            <w:r w:rsidRPr="00146314">
              <w:t>DRXT_SOLID_FATS</w:t>
            </w:r>
          </w:p>
        </w:tc>
        <w:tc>
          <w:tcPr>
            <w:tcW w:w="4233" w:type="dxa"/>
            <w:noWrap/>
            <w:hideMark/>
          </w:tcPr>
          <w:p w14:paraId="08AEDDE6" w14:textId="77777777" w:rsidR="00146314" w:rsidRPr="00146314" w:rsidRDefault="00146314">
            <w:r w:rsidRPr="00146314">
              <w:t>Grams of discretionary Solid fat</w:t>
            </w:r>
          </w:p>
        </w:tc>
        <w:tc>
          <w:tcPr>
            <w:tcW w:w="990" w:type="dxa"/>
            <w:noWrap/>
            <w:hideMark/>
          </w:tcPr>
          <w:p w14:paraId="378363D9" w14:textId="77777777" w:rsidR="00146314" w:rsidRPr="00146314" w:rsidRDefault="00146314">
            <w:r w:rsidRPr="00146314">
              <w:t>FPED</w:t>
            </w:r>
          </w:p>
        </w:tc>
        <w:tc>
          <w:tcPr>
            <w:tcW w:w="1196" w:type="dxa"/>
            <w:noWrap/>
            <w:hideMark/>
          </w:tcPr>
          <w:p w14:paraId="469A4483" w14:textId="77777777" w:rsidR="00146314" w:rsidRPr="00146314" w:rsidRDefault="00146314" w:rsidP="00146314">
            <w:r w:rsidRPr="00146314">
              <w:t>11</w:t>
            </w:r>
          </w:p>
        </w:tc>
        <w:tc>
          <w:tcPr>
            <w:tcW w:w="1234" w:type="dxa"/>
            <w:noWrap/>
            <w:hideMark/>
          </w:tcPr>
          <w:p w14:paraId="274336C6" w14:textId="77777777" w:rsidR="00146314" w:rsidRPr="00146314" w:rsidRDefault="00146314">
            <w:r w:rsidRPr="00146314">
              <w:t>1988-2018</w:t>
            </w:r>
          </w:p>
        </w:tc>
      </w:tr>
      <w:tr w:rsidR="00146314" w:rsidRPr="00146314" w14:paraId="5F1635F7" w14:textId="77777777" w:rsidTr="006124F2">
        <w:trPr>
          <w:trHeight w:val="300"/>
        </w:trPr>
        <w:tc>
          <w:tcPr>
            <w:tcW w:w="1252" w:type="dxa"/>
            <w:noWrap/>
            <w:hideMark/>
          </w:tcPr>
          <w:p w14:paraId="039F8988" w14:textId="77777777" w:rsidR="00146314" w:rsidRPr="00146314" w:rsidRDefault="00146314">
            <w:r w:rsidRPr="00146314">
              <w:t>DRXT_ADD_SUGARS</w:t>
            </w:r>
          </w:p>
        </w:tc>
        <w:tc>
          <w:tcPr>
            <w:tcW w:w="4233" w:type="dxa"/>
            <w:noWrap/>
            <w:hideMark/>
          </w:tcPr>
          <w:p w14:paraId="1A6BCC9F" w14:textId="77777777" w:rsidR="00146314" w:rsidRPr="00146314" w:rsidRDefault="00146314">
            <w:r w:rsidRPr="00146314">
              <w:t>Teaspoon equivalents of added sugars</w:t>
            </w:r>
          </w:p>
        </w:tc>
        <w:tc>
          <w:tcPr>
            <w:tcW w:w="990" w:type="dxa"/>
            <w:noWrap/>
            <w:hideMark/>
          </w:tcPr>
          <w:p w14:paraId="3495BBAA" w14:textId="77777777" w:rsidR="00146314" w:rsidRPr="00146314" w:rsidRDefault="00146314">
            <w:r w:rsidRPr="00146314">
              <w:t>FPED</w:t>
            </w:r>
          </w:p>
        </w:tc>
        <w:tc>
          <w:tcPr>
            <w:tcW w:w="1196" w:type="dxa"/>
            <w:noWrap/>
            <w:hideMark/>
          </w:tcPr>
          <w:p w14:paraId="6F4D42AB" w14:textId="77777777" w:rsidR="00146314" w:rsidRPr="00146314" w:rsidRDefault="00146314" w:rsidP="00146314">
            <w:r w:rsidRPr="00146314">
              <w:t>11</w:t>
            </w:r>
          </w:p>
        </w:tc>
        <w:tc>
          <w:tcPr>
            <w:tcW w:w="1234" w:type="dxa"/>
            <w:noWrap/>
            <w:hideMark/>
          </w:tcPr>
          <w:p w14:paraId="02039921" w14:textId="77777777" w:rsidR="00146314" w:rsidRPr="00146314" w:rsidRDefault="00146314">
            <w:r w:rsidRPr="00146314">
              <w:t>1988-2018</w:t>
            </w:r>
          </w:p>
        </w:tc>
      </w:tr>
      <w:tr w:rsidR="00146314" w:rsidRPr="00146314" w14:paraId="5410E707" w14:textId="77777777" w:rsidTr="006124F2">
        <w:trPr>
          <w:trHeight w:val="300"/>
        </w:trPr>
        <w:tc>
          <w:tcPr>
            <w:tcW w:w="1252" w:type="dxa"/>
            <w:noWrap/>
            <w:hideMark/>
          </w:tcPr>
          <w:p w14:paraId="722140A9" w14:textId="77777777" w:rsidR="00146314" w:rsidRPr="00146314" w:rsidRDefault="00146314">
            <w:r w:rsidRPr="00146314">
              <w:t>DRXT_A_DRINKS</w:t>
            </w:r>
          </w:p>
        </w:tc>
        <w:tc>
          <w:tcPr>
            <w:tcW w:w="4233" w:type="dxa"/>
            <w:noWrap/>
            <w:hideMark/>
          </w:tcPr>
          <w:p w14:paraId="00BA94E0" w14:textId="77777777" w:rsidR="00146314" w:rsidRPr="00146314" w:rsidRDefault="00146314">
            <w:r w:rsidRPr="00146314">
              <w:t>Total drinks of alcohol</w:t>
            </w:r>
          </w:p>
        </w:tc>
        <w:tc>
          <w:tcPr>
            <w:tcW w:w="990" w:type="dxa"/>
            <w:noWrap/>
            <w:hideMark/>
          </w:tcPr>
          <w:p w14:paraId="10EE040F" w14:textId="77777777" w:rsidR="00146314" w:rsidRPr="00146314" w:rsidRDefault="00146314">
            <w:r w:rsidRPr="00146314">
              <w:t>FPED</w:t>
            </w:r>
          </w:p>
        </w:tc>
        <w:tc>
          <w:tcPr>
            <w:tcW w:w="1196" w:type="dxa"/>
            <w:noWrap/>
            <w:hideMark/>
          </w:tcPr>
          <w:p w14:paraId="161E6D26" w14:textId="77777777" w:rsidR="00146314" w:rsidRPr="00146314" w:rsidRDefault="00146314" w:rsidP="00146314">
            <w:r w:rsidRPr="00146314">
              <w:t>11</w:t>
            </w:r>
          </w:p>
        </w:tc>
        <w:tc>
          <w:tcPr>
            <w:tcW w:w="1234" w:type="dxa"/>
            <w:noWrap/>
            <w:hideMark/>
          </w:tcPr>
          <w:p w14:paraId="284E048A" w14:textId="77777777" w:rsidR="00146314" w:rsidRPr="00146314" w:rsidRDefault="00146314">
            <w:r w:rsidRPr="00146314">
              <w:t>1988-2018</w:t>
            </w:r>
          </w:p>
        </w:tc>
      </w:tr>
      <w:tr w:rsidR="00146314" w:rsidRPr="00146314" w14:paraId="24BB9414" w14:textId="77777777" w:rsidTr="006124F2">
        <w:trPr>
          <w:trHeight w:val="300"/>
        </w:trPr>
        <w:tc>
          <w:tcPr>
            <w:tcW w:w="1252" w:type="dxa"/>
            <w:noWrap/>
            <w:hideMark/>
          </w:tcPr>
          <w:p w14:paraId="277BE547" w14:textId="77777777" w:rsidR="00146314" w:rsidRPr="00146314" w:rsidRDefault="00146314">
            <w:r w:rsidRPr="00146314">
              <w:t>DRXT_F_JUICE</w:t>
            </w:r>
          </w:p>
        </w:tc>
        <w:tc>
          <w:tcPr>
            <w:tcW w:w="4233" w:type="dxa"/>
            <w:noWrap/>
            <w:hideMark/>
          </w:tcPr>
          <w:p w14:paraId="57179BF9" w14:textId="77777777" w:rsidR="00146314" w:rsidRPr="00146314" w:rsidRDefault="00146314">
            <w:r w:rsidRPr="00146314">
              <w:t xml:space="preserve">Fruit juices, citrus and </w:t>
            </w:r>
            <w:proofErr w:type="spellStart"/>
            <w:r w:rsidRPr="00146314">
              <w:t>non citrus</w:t>
            </w:r>
            <w:proofErr w:type="spellEnd"/>
            <w:r w:rsidRPr="00146314">
              <w:t xml:space="preserve"> (cup eq.)</w:t>
            </w:r>
          </w:p>
        </w:tc>
        <w:tc>
          <w:tcPr>
            <w:tcW w:w="990" w:type="dxa"/>
            <w:noWrap/>
            <w:hideMark/>
          </w:tcPr>
          <w:p w14:paraId="3FC78EBA" w14:textId="77777777" w:rsidR="00146314" w:rsidRPr="00146314" w:rsidRDefault="00146314">
            <w:r w:rsidRPr="00146314">
              <w:t>FPED</w:t>
            </w:r>
          </w:p>
        </w:tc>
        <w:tc>
          <w:tcPr>
            <w:tcW w:w="1196" w:type="dxa"/>
            <w:noWrap/>
            <w:hideMark/>
          </w:tcPr>
          <w:p w14:paraId="65BB454B" w14:textId="77777777" w:rsidR="00146314" w:rsidRPr="00146314" w:rsidRDefault="00146314" w:rsidP="00146314">
            <w:r w:rsidRPr="00146314">
              <w:t>7</w:t>
            </w:r>
          </w:p>
        </w:tc>
        <w:tc>
          <w:tcPr>
            <w:tcW w:w="1234" w:type="dxa"/>
            <w:noWrap/>
            <w:hideMark/>
          </w:tcPr>
          <w:p w14:paraId="5C5E3246" w14:textId="77777777" w:rsidR="00146314" w:rsidRPr="00146314" w:rsidRDefault="00146314">
            <w:r w:rsidRPr="00146314">
              <w:t>2005-2018</w:t>
            </w:r>
          </w:p>
        </w:tc>
      </w:tr>
      <w:tr w:rsidR="00146314" w:rsidRPr="00146314" w14:paraId="6D5C1EC0" w14:textId="77777777" w:rsidTr="006124F2">
        <w:trPr>
          <w:trHeight w:val="300"/>
        </w:trPr>
        <w:tc>
          <w:tcPr>
            <w:tcW w:w="1252" w:type="dxa"/>
            <w:noWrap/>
            <w:hideMark/>
          </w:tcPr>
          <w:p w14:paraId="4B2C8547" w14:textId="77777777" w:rsidR="00146314" w:rsidRPr="00146314" w:rsidRDefault="00146314">
            <w:r w:rsidRPr="00146314">
              <w:t>DRXT_V_REDOR_TOTAL</w:t>
            </w:r>
          </w:p>
        </w:tc>
        <w:tc>
          <w:tcPr>
            <w:tcW w:w="4233" w:type="dxa"/>
            <w:noWrap/>
            <w:hideMark/>
          </w:tcPr>
          <w:p w14:paraId="0601CF9C" w14:textId="77777777" w:rsidR="00146314" w:rsidRPr="00146314" w:rsidRDefault="00146314">
            <w:r w:rsidRPr="00146314">
              <w:t>Total red and orange vegetables (tomatoes + other red and orange) (cup eq.)</w:t>
            </w:r>
          </w:p>
        </w:tc>
        <w:tc>
          <w:tcPr>
            <w:tcW w:w="990" w:type="dxa"/>
            <w:noWrap/>
            <w:hideMark/>
          </w:tcPr>
          <w:p w14:paraId="0E864CD8" w14:textId="77777777" w:rsidR="00146314" w:rsidRPr="00146314" w:rsidRDefault="00146314">
            <w:r w:rsidRPr="00146314">
              <w:t>FPED</w:t>
            </w:r>
          </w:p>
        </w:tc>
        <w:tc>
          <w:tcPr>
            <w:tcW w:w="1196" w:type="dxa"/>
            <w:noWrap/>
            <w:hideMark/>
          </w:tcPr>
          <w:p w14:paraId="513EC4A6" w14:textId="075041AE" w:rsidR="00146314" w:rsidRPr="00146314" w:rsidRDefault="00146314" w:rsidP="00146314">
            <w:del w:id="60" w:author="Lei Huang" w:date="2022-04-28T17:05:00Z">
              <w:r w:rsidRPr="00146314" w:rsidDel="00C32AF7">
                <w:delText>7</w:delText>
              </w:r>
            </w:del>
            <w:ins w:id="61" w:author="Lei Huang" w:date="2022-04-28T17:05:00Z">
              <w:r w:rsidR="00C32AF7">
                <w:t>11</w:t>
              </w:r>
            </w:ins>
          </w:p>
        </w:tc>
        <w:tc>
          <w:tcPr>
            <w:tcW w:w="1234" w:type="dxa"/>
            <w:noWrap/>
            <w:hideMark/>
          </w:tcPr>
          <w:p w14:paraId="700AE766" w14:textId="01883491" w:rsidR="00146314" w:rsidRPr="00146314" w:rsidRDefault="00C32AF7">
            <w:ins w:id="62" w:author="Lei Huang" w:date="2022-04-28T17:05:00Z">
              <w:r>
                <w:t>1988</w:t>
              </w:r>
            </w:ins>
            <w:del w:id="63" w:author="Lei Huang" w:date="2022-04-28T17:05:00Z">
              <w:r w:rsidR="00146314" w:rsidRPr="00146314" w:rsidDel="00C32AF7">
                <w:delText>2005</w:delText>
              </w:r>
            </w:del>
            <w:r w:rsidR="00146314" w:rsidRPr="00146314">
              <w:t>-2018</w:t>
            </w:r>
          </w:p>
        </w:tc>
      </w:tr>
      <w:tr w:rsidR="00146314" w:rsidRPr="00146314" w14:paraId="39AB73ED" w14:textId="77777777" w:rsidTr="006124F2">
        <w:trPr>
          <w:trHeight w:val="300"/>
        </w:trPr>
        <w:tc>
          <w:tcPr>
            <w:tcW w:w="1252" w:type="dxa"/>
            <w:noWrap/>
            <w:hideMark/>
          </w:tcPr>
          <w:p w14:paraId="02149EC5" w14:textId="77777777" w:rsidR="00146314" w:rsidRPr="00146314" w:rsidRDefault="00146314">
            <w:r w:rsidRPr="00146314">
              <w:lastRenderedPageBreak/>
              <w:t>DRXT_V_STARCHY_TOTAL</w:t>
            </w:r>
          </w:p>
        </w:tc>
        <w:tc>
          <w:tcPr>
            <w:tcW w:w="4233" w:type="dxa"/>
            <w:noWrap/>
            <w:hideMark/>
          </w:tcPr>
          <w:p w14:paraId="6C1B9825" w14:textId="77777777" w:rsidR="00146314" w:rsidRPr="00146314" w:rsidRDefault="00146314">
            <w:r w:rsidRPr="00146314">
              <w:t>Total starchy vegetables (white potatoes + other starchy) (cup eq.)</w:t>
            </w:r>
          </w:p>
        </w:tc>
        <w:tc>
          <w:tcPr>
            <w:tcW w:w="990" w:type="dxa"/>
            <w:noWrap/>
            <w:hideMark/>
          </w:tcPr>
          <w:p w14:paraId="79A8C691" w14:textId="77777777" w:rsidR="00146314" w:rsidRPr="00146314" w:rsidRDefault="00146314">
            <w:r w:rsidRPr="00146314">
              <w:t>FPED</w:t>
            </w:r>
          </w:p>
        </w:tc>
        <w:tc>
          <w:tcPr>
            <w:tcW w:w="1196" w:type="dxa"/>
            <w:noWrap/>
            <w:hideMark/>
          </w:tcPr>
          <w:p w14:paraId="5AD694A5" w14:textId="2257272B" w:rsidR="00146314" w:rsidRPr="00146314" w:rsidRDefault="00C32AF7" w:rsidP="00146314">
            <w:ins w:id="64" w:author="Lei Huang" w:date="2022-04-28T17:05:00Z">
              <w:r>
                <w:t>11</w:t>
              </w:r>
            </w:ins>
            <w:del w:id="65" w:author="Lei Huang" w:date="2022-04-28T17:05:00Z">
              <w:r w:rsidR="00146314" w:rsidRPr="00146314" w:rsidDel="00C32AF7">
                <w:delText>7</w:delText>
              </w:r>
            </w:del>
          </w:p>
        </w:tc>
        <w:tc>
          <w:tcPr>
            <w:tcW w:w="1234" w:type="dxa"/>
            <w:noWrap/>
            <w:hideMark/>
          </w:tcPr>
          <w:p w14:paraId="75117466" w14:textId="0EF132F8" w:rsidR="00146314" w:rsidRPr="00146314" w:rsidRDefault="00C32AF7">
            <w:ins w:id="66" w:author="Lei Huang" w:date="2022-04-28T17:05:00Z">
              <w:r>
                <w:t>1988</w:t>
              </w:r>
            </w:ins>
            <w:del w:id="67" w:author="Lei Huang" w:date="2022-04-28T17:05:00Z">
              <w:r w:rsidR="00146314" w:rsidRPr="00146314" w:rsidDel="00C32AF7">
                <w:delText>2005</w:delText>
              </w:r>
            </w:del>
            <w:r w:rsidR="00146314" w:rsidRPr="00146314">
              <w:t>-2018</w:t>
            </w:r>
          </w:p>
        </w:tc>
      </w:tr>
      <w:tr w:rsidR="00146314" w:rsidRPr="00146314" w14:paraId="23EC6AB6" w14:textId="77777777" w:rsidTr="006124F2">
        <w:trPr>
          <w:trHeight w:val="300"/>
        </w:trPr>
        <w:tc>
          <w:tcPr>
            <w:tcW w:w="1252" w:type="dxa"/>
            <w:noWrap/>
            <w:hideMark/>
          </w:tcPr>
          <w:p w14:paraId="018B2324" w14:textId="77777777" w:rsidR="00146314" w:rsidRPr="00146314" w:rsidRDefault="00146314">
            <w:r w:rsidRPr="00146314">
              <w:t>DRXT_PF_LEGUMES</w:t>
            </w:r>
          </w:p>
        </w:tc>
        <w:tc>
          <w:tcPr>
            <w:tcW w:w="4233" w:type="dxa"/>
            <w:noWrap/>
            <w:hideMark/>
          </w:tcPr>
          <w:p w14:paraId="51CFDFF6" w14:textId="77777777" w:rsidR="00146314" w:rsidRPr="00146314" w:rsidRDefault="00146314">
            <w:r w:rsidRPr="00146314">
              <w:t>Legumes computed as protein foods (oz. eq.)</w:t>
            </w:r>
          </w:p>
        </w:tc>
        <w:tc>
          <w:tcPr>
            <w:tcW w:w="990" w:type="dxa"/>
            <w:noWrap/>
            <w:hideMark/>
          </w:tcPr>
          <w:p w14:paraId="2ECFCFF0" w14:textId="77777777" w:rsidR="00146314" w:rsidRPr="00146314" w:rsidRDefault="00146314">
            <w:r w:rsidRPr="00146314">
              <w:t>FPED</w:t>
            </w:r>
          </w:p>
        </w:tc>
        <w:tc>
          <w:tcPr>
            <w:tcW w:w="1196" w:type="dxa"/>
            <w:noWrap/>
            <w:hideMark/>
          </w:tcPr>
          <w:p w14:paraId="7568FAE2" w14:textId="77777777" w:rsidR="00146314" w:rsidRPr="00146314" w:rsidRDefault="00146314" w:rsidP="00146314">
            <w:r w:rsidRPr="00146314">
              <w:t>7</w:t>
            </w:r>
          </w:p>
        </w:tc>
        <w:tc>
          <w:tcPr>
            <w:tcW w:w="1234" w:type="dxa"/>
            <w:noWrap/>
            <w:hideMark/>
          </w:tcPr>
          <w:p w14:paraId="576DA1FE" w14:textId="77777777" w:rsidR="00146314" w:rsidRPr="00146314" w:rsidRDefault="00146314">
            <w:r w:rsidRPr="00146314">
              <w:t>2005-2018</w:t>
            </w:r>
          </w:p>
        </w:tc>
      </w:tr>
      <w:tr w:rsidR="00146314" w:rsidRPr="00146314" w14:paraId="03A5B1A5" w14:textId="77777777" w:rsidTr="006124F2">
        <w:trPr>
          <w:trHeight w:val="300"/>
        </w:trPr>
        <w:tc>
          <w:tcPr>
            <w:tcW w:w="1252" w:type="dxa"/>
            <w:noWrap/>
            <w:hideMark/>
          </w:tcPr>
          <w:p w14:paraId="3FC68F00" w14:textId="77777777" w:rsidR="00146314" w:rsidRPr="00146314" w:rsidRDefault="00146314">
            <w:r w:rsidRPr="00146314">
              <w:t>DRXT_PF_TOTAL</w:t>
            </w:r>
          </w:p>
        </w:tc>
        <w:tc>
          <w:tcPr>
            <w:tcW w:w="4233" w:type="dxa"/>
            <w:noWrap/>
            <w:hideMark/>
          </w:tcPr>
          <w:p w14:paraId="3F68C665" w14:textId="77777777" w:rsidR="00146314" w:rsidRPr="00146314" w:rsidRDefault="00146314">
            <w:r w:rsidRPr="00146314">
              <w:t>Total meat, poultry, seafood, organ meats, cured meat, eggs, soy, and nuts and seeds; excludes legumes (oz. eq.)</w:t>
            </w:r>
          </w:p>
        </w:tc>
        <w:tc>
          <w:tcPr>
            <w:tcW w:w="990" w:type="dxa"/>
            <w:noWrap/>
            <w:hideMark/>
          </w:tcPr>
          <w:p w14:paraId="318FF0E7" w14:textId="77777777" w:rsidR="00146314" w:rsidRPr="00146314" w:rsidRDefault="00146314">
            <w:r w:rsidRPr="00146314">
              <w:t>FPED</w:t>
            </w:r>
          </w:p>
        </w:tc>
        <w:tc>
          <w:tcPr>
            <w:tcW w:w="1196" w:type="dxa"/>
            <w:noWrap/>
            <w:hideMark/>
          </w:tcPr>
          <w:p w14:paraId="7A198A15" w14:textId="7DE822C0" w:rsidR="00146314" w:rsidRPr="00146314" w:rsidRDefault="00C32AF7" w:rsidP="00146314">
            <w:ins w:id="68" w:author="Lei Huang" w:date="2022-04-28T17:05:00Z">
              <w:r>
                <w:t>11</w:t>
              </w:r>
            </w:ins>
            <w:del w:id="69" w:author="Lei Huang" w:date="2022-04-28T17:05:00Z">
              <w:r w:rsidR="00146314" w:rsidRPr="00146314" w:rsidDel="00C32AF7">
                <w:delText>7</w:delText>
              </w:r>
            </w:del>
          </w:p>
        </w:tc>
        <w:tc>
          <w:tcPr>
            <w:tcW w:w="1234" w:type="dxa"/>
            <w:noWrap/>
            <w:hideMark/>
          </w:tcPr>
          <w:p w14:paraId="40D3425D" w14:textId="119FD19A" w:rsidR="00146314" w:rsidRPr="00146314" w:rsidRDefault="00C32AF7">
            <w:ins w:id="70" w:author="Lei Huang" w:date="2022-04-28T17:05:00Z">
              <w:r>
                <w:t>1988</w:t>
              </w:r>
            </w:ins>
            <w:del w:id="71" w:author="Lei Huang" w:date="2022-04-28T17:05:00Z">
              <w:r w:rsidR="00146314" w:rsidRPr="00146314" w:rsidDel="00C32AF7">
                <w:delText>2005</w:delText>
              </w:r>
            </w:del>
            <w:r w:rsidR="00146314" w:rsidRPr="00146314">
              <w:t>-2018</w:t>
            </w:r>
          </w:p>
        </w:tc>
      </w:tr>
      <w:tr w:rsidR="00146314" w:rsidRPr="00146314" w14:paraId="74A0FDCC" w14:textId="77777777" w:rsidTr="006124F2">
        <w:trPr>
          <w:trHeight w:val="300"/>
        </w:trPr>
        <w:tc>
          <w:tcPr>
            <w:tcW w:w="1252" w:type="dxa"/>
            <w:noWrap/>
            <w:hideMark/>
          </w:tcPr>
          <w:p w14:paraId="069CC1D7" w14:textId="77777777" w:rsidR="00146314" w:rsidRPr="00146314" w:rsidRDefault="00146314">
            <w:r w:rsidRPr="00146314">
              <w:t>DRX.300</w:t>
            </w:r>
          </w:p>
        </w:tc>
        <w:tc>
          <w:tcPr>
            <w:tcW w:w="4233" w:type="dxa"/>
            <w:noWrap/>
            <w:hideMark/>
          </w:tcPr>
          <w:p w14:paraId="46C4FFBD" w14:textId="77777777" w:rsidR="00146314" w:rsidRPr="00146314" w:rsidRDefault="00146314">
            <w:r w:rsidRPr="00146314">
              <w:t>Compare food consumed yesterday to usual</w:t>
            </w:r>
          </w:p>
        </w:tc>
        <w:tc>
          <w:tcPr>
            <w:tcW w:w="990" w:type="dxa"/>
            <w:noWrap/>
            <w:hideMark/>
          </w:tcPr>
          <w:p w14:paraId="0E93DD11" w14:textId="77777777" w:rsidR="00146314" w:rsidRPr="00146314" w:rsidRDefault="00146314">
            <w:r w:rsidRPr="00146314">
              <w:t>diet</w:t>
            </w:r>
          </w:p>
        </w:tc>
        <w:tc>
          <w:tcPr>
            <w:tcW w:w="1196" w:type="dxa"/>
            <w:noWrap/>
            <w:hideMark/>
          </w:tcPr>
          <w:p w14:paraId="59947BC3" w14:textId="77777777" w:rsidR="00146314" w:rsidRPr="00146314" w:rsidRDefault="00146314" w:rsidP="00146314">
            <w:r w:rsidRPr="00146314">
              <w:t>11</w:t>
            </w:r>
          </w:p>
        </w:tc>
        <w:tc>
          <w:tcPr>
            <w:tcW w:w="1234" w:type="dxa"/>
            <w:noWrap/>
            <w:hideMark/>
          </w:tcPr>
          <w:p w14:paraId="305CD696" w14:textId="77777777" w:rsidR="00146314" w:rsidRPr="00146314" w:rsidRDefault="00146314">
            <w:r w:rsidRPr="00146314">
              <w:t>1988-2018</w:t>
            </w:r>
          </w:p>
        </w:tc>
      </w:tr>
      <w:tr w:rsidR="00146314" w:rsidRPr="00146314" w14:paraId="74663839" w14:textId="77777777" w:rsidTr="006124F2">
        <w:trPr>
          <w:trHeight w:val="300"/>
        </w:trPr>
        <w:tc>
          <w:tcPr>
            <w:tcW w:w="1252" w:type="dxa"/>
            <w:noWrap/>
            <w:hideMark/>
          </w:tcPr>
          <w:p w14:paraId="5F357BFC" w14:textId="77777777" w:rsidR="00146314" w:rsidRPr="00146314" w:rsidRDefault="00146314">
            <w:r w:rsidRPr="00146314">
              <w:t>DRQSDIET</w:t>
            </w:r>
          </w:p>
        </w:tc>
        <w:tc>
          <w:tcPr>
            <w:tcW w:w="4233" w:type="dxa"/>
            <w:noWrap/>
            <w:hideMark/>
          </w:tcPr>
          <w:p w14:paraId="21E25C93" w14:textId="77777777" w:rsidR="00146314" w:rsidRPr="00146314" w:rsidRDefault="00146314">
            <w:r w:rsidRPr="00146314">
              <w:t>On special diet?</w:t>
            </w:r>
          </w:p>
        </w:tc>
        <w:tc>
          <w:tcPr>
            <w:tcW w:w="990" w:type="dxa"/>
            <w:noWrap/>
            <w:hideMark/>
          </w:tcPr>
          <w:p w14:paraId="040627B5" w14:textId="77777777" w:rsidR="00146314" w:rsidRPr="00146314" w:rsidRDefault="00146314">
            <w:r w:rsidRPr="00146314">
              <w:t>diet</w:t>
            </w:r>
          </w:p>
        </w:tc>
        <w:tc>
          <w:tcPr>
            <w:tcW w:w="1196" w:type="dxa"/>
            <w:noWrap/>
            <w:hideMark/>
          </w:tcPr>
          <w:p w14:paraId="7B2DF5FC" w14:textId="77777777" w:rsidR="00146314" w:rsidRPr="00146314" w:rsidRDefault="00146314" w:rsidP="00146314">
            <w:r w:rsidRPr="00146314">
              <w:t>8</w:t>
            </w:r>
          </w:p>
        </w:tc>
        <w:tc>
          <w:tcPr>
            <w:tcW w:w="1234" w:type="dxa"/>
            <w:noWrap/>
            <w:hideMark/>
          </w:tcPr>
          <w:p w14:paraId="2D42BD55" w14:textId="77777777" w:rsidR="00146314" w:rsidRPr="00146314" w:rsidRDefault="00146314">
            <w:r w:rsidRPr="00146314">
              <w:t>2003-2018</w:t>
            </w:r>
          </w:p>
        </w:tc>
      </w:tr>
      <w:tr w:rsidR="00146314" w:rsidRPr="00146314" w14:paraId="51536082" w14:textId="77777777" w:rsidTr="006124F2">
        <w:trPr>
          <w:trHeight w:val="300"/>
        </w:trPr>
        <w:tc>
          <w:tcPr>
            <w:tcW w:w="1252" w:type="dxa"/>
            <w:noWrap/>
            <w:hideMark/>
          </w:tcPr>
          <w:p w14:paraId="1087D474" w14:textId="77777777" w:rsidR="00146314" w:rsidRPr="00146314" w:rsidRDefault="00146314">
            <w:r w:rsidRPr="00146314">
              <w:t>DRQSDT1</w:t>
            </w:r>
          </w:p>
        </w:tc>
        <w:tc>
          <w:tcPr>
            <w:tcW w:w="4233" w:type="dxa"/>
            <w:noWrap/>
            <w:hideMark/>
          </w:tcPr>
          <w:p w14:paraId="45EE0F6D" w14:textId="77777777" w:rsidR="00146314" w:rsidRPr="00146314" w:rsidRDefault="00146314">
            <w:r w:rsidRPr="00146314">
              <w:t xml:space="preserve">Weight loss/low </w:t>
            </w:r>
            <w:proofErr w:type="spellStart"/>
            <w:r w:rsidRPr="00146314">
              <w:t>cal</w:t>
            </w:r>
            <w:proofErr w:type="spellEnd"/>
            <w:r w:rsidRPr="00146314">
              <w:t>/low carb/hi pro diet</w:t>
            </w:r>
          </w:p>
        </w:tc>
        <w:tc>
          <w:tcPr>
            <w:tcW w:w="990" w:type="dxa"/>
            <w:noWrap/>
            <w:hideMark/>
          </w:tcPr>
          <w:p w14:paraId="58D2A5A8" w14:textId="77777777" w:rsidR="00146314" w:rsidRPr="00146314" w:rsidRDefault="00146314">
            <w:r w:rsidRPr="00146314">
              <w:t>diet</w:t>
            </w:r>
          </w:p>
        </w:tc>
        <w:tc>
          <w:tcPr>
            <w:tcW w:w="1196" w:type="dxa"/>
            <w:noWrap/>
            <w:hideMark/>
          </w:tcPr>
          <w:p w14:paraId="242A0ECD" w14:textId="77777777" w:rsidR="00146314" w:rsidRPr="00146314" w:rsidRDefault="00146314" w:rsidP="00146314">
            <w:r w:rsidRPr="00146314">
              <w:t>8</w:t>
            </w:r>
          </w:p>
        </w:tc>
        <w:tc>
          <w:tcPr>
            <w:tcW w:w="1234" w:type="dxa"/>
            <w:noWrap/>
            <w:hideMark/>
          </w:tcPr>
          <w:p w14:paraId="7C86901B" w14:textId="77777777" w:rsidR="00146314" w:rsidRPr="00146314" w:rsidRDefault="00146314">
            <w:r w:rsidRPr="00146314">
              <w:t>2003-2018</w:t>
            </w:r>
          </w:p>
        </w:tc>
      </w:tr>
      <w:tr w:rsidR="00146314" w:rsidRPr="00146314" w14:paraId="2A8BC0B7" w14:textId="77777777" w:rsidTr="006124F2">
        <w:trPr>
          <w:trHeight w:val="300"/>
        </w:trPr>
        <w:tc>
          <w:tcPr>
            <w:tcW w:w="1252" w:type="dxa"/>
            <w:noWrap/>
            <w:hideMark/>
          </w:tcPr>
          <w:p w14:paraId="06AA2915" w14:textId="77777777" w:rsidR="00146314" w:rsidRPr="00146314" w:rsidRDefault="00146314">
            <w:r w:rsidRPr="00146314">
              <w:t>DRQSDT2</w:t>
            </w:r>
          </w:p>
        </w:tc>
        <w:tc>
          <w:tcPr>
            <w:tcW w:w="4233" w:type="dxa"/>
            <w:noWrap/>
            <w:hideMark/>
          </w:tcPr>
          <w:p w14:paraId="48F6B38A" w14:textId="77777777" w:rsidR="00146314" w:rsidRPr="00146314" w:rsidRDefault="00146314">
            <w:r w:rsidRPr="00146314">
              <w:t>Low fat/ Low cholesterol diet</w:t>
            </w:r>
          </w:p>
        </w:tc>
        <w:tc>
          <w:tcPr>
            <w:tcW w:w="990" w:type="dxa"/>
            <w:noWrap/>
            <w:hideMark/>
          </w:tcPr>
          <w:p w14:paraId="3B5295B7" w14:textId="77777777" w:rsidR="00146314" w:rsidRPr="00146314" w:rsidRDefault="00146314">
            <w:r w:rsidRPr="00146314">
              <w:t>diet</w:t>
            </w:r>
          </w:p>
        </w:tc>
        <w:tc>
          <w:tcPr>
            <w:tcW w:w="1196" w:type="dxa"/>
            <w:noWrap/>
            <w:hideMark/>
          </w:tcPr>
          <w:p w14:paraId="6A466C7D" w14:textId="77777777" w:rsidR="00146314" w:rsidRPr="00146314" w:rsidRDefault="00146314" w:rsidP="00146314">
            <w:r w:rsidRPr="00146314">
              <w:t>8</w:t>
            </w:r>
          </w:p>
        </w:tc>
        <w:tc>
          <w:tcPr>
            <w:tcW w:w="1234" w:type="dxa"/>
            <w:noWrap/>
            <w:hideMark/>
          </w:tcPr>
          <w:p w14:paraId="2ABCDD8A" w14:textId="77777777" w:rsidR="00146314" w:rsidRPr="00146314" w:rsidRDefault="00146314">
            <w:r w:rsidRPr="00146314">
              <w:t>2003-2018</w:t>
            </w:r>
          </w:p>
        </w:tc>
      </w:tr>
      <w:tr w:rsidR="00146314" w:rsidRPr="00146314" w14:paraId="160ADF1F" w14:textId="77777777" w:rsidTr="006124F2">
        <w:trPr>
          <w:trHeight w:val="300"/>
        </w:trPr>
        <w:tc>
          <w:tcPr>
            <w:tcW w:w="1252" w:type="dxa"/>
            <w:noWrap/>
            <w:hideMark/>
          </w:tcPr>
          <w:p w14:paraId="4E6CEE31" w14:textId="77777777" w:rsidR="00146314" w:rsidRPr="00146314" w:rsidRDefault="00146314">
            <w:r w:rsidRPr="00146314">
              <w:t>DRQSDT3</w:t>
            </w:r>
          </w:p>
        </w:tc>
        <w:tc>
          <w:tcPr>
            <w:tcW w:w="4233" w:type="dxa"/>
            <w:noWrap/>
            <w:hideMark/>
          </w:tcPr>
          <w:p w14:paraId="43FAB31B" w14:textId="77777777" w:rsidR="00146314" w:rsidRPr="00146314" w:rsidRDefault="00146314">
            <w:r w:rsidRPr="00146314">
              <w:t>Low salt/ Low sodium diet</w:t>
            </w:r>
          </w:p>
        </w:tc>
        <w:tc>
          <w:tcPr>
            <w:tcW w:w="990" w:type="dxa"/>
            <w:noWrap/>
            <w:hideMark/>
          </w:tcPr>
          <w:p w14:paraId="03B5DC78" w14:textId="77777777" w:rsidR="00146314" w:rsidRPr="00146314" w:rsidRDefault="00146314">
            <w:r w:rsidRPr="00146314">
              <w:t>diet</w:t>
            </w:r>
          </w:p>
        </w:tc>
        <w:tc>
          <w:tcPr>
            <w:tcW w:w="1196" w:type="dxa"/>
            <w:noWrap/>
            <w:hideMark/>
          </w:tcPr>
          <w:p w14:paraId="72D789E8" w14:textId="77777777" w:rsidR="00146314" w:rsidRPr="00146314" w:rsidRDefault="00146314" w:rsidP="00146314">
            <w:r w:rsidRPr="00146314">
              <w:t>8</w:t>
            </w:r>
          </w:p>
        </w:tc>
        <w:tc>
          <w:tcPr>
            <w:tcW w:w="1234" w:type="dxa"/>
            <w:noWrap/>
            <w:hideMark/>
          </w:tcPr>
          <w:p w14:paraId="51D290D3" w14:textId="77777777" w:rsidR="00146314" w:rsidRPr="00146314" w:rsidRDefault="00146314">
            <w:r w:rsidRPr="00146314">
              <w:t>2003-2018</w:t>
            </w:r>
          </w:p>
        </w:tc>
      </w:tr>
      <w:tr w:rsidR="00146314" w:rsidRPr="00146314" w14:paraId="59B7AB32" w14:textId="77777777" w:rsidTr="006124F2">
        <w:trPr>
          <w:trHeight w:val="300"/>
        </w:trPr>
        <w:tc>
          <w:tcPr>
            <w:tcW w:w="1252" w:type="dxa"/>
            <w:noWrap/>
            <w:hideMark/>
          </w:tcPr>
          <w:p w14:paraId="3A1E7464" w14:textId="77777777" w:rsidR="00146314" w:rsidRPr="00146314" w:rsidRDefault="00146314">
            <w:r w:rsidRPr="00146314">
              <w:t>DRQSDT4</w:t>
            </w:r>
          </w:p>
        </w:tc>
        <w:tc>
          <w:tcPr>
            <w:tcW w:w="4233" w:type="dxa"/>
            <w:noWrap/>
            <w:hideMark/>
          </w:tcPr>
          <w:p w14:paraId="3D63E8C9" w14:textId="77777777" w:rsidR="00146314" w:rsidRPr="00146314" w:rsidRDefault="00146314">
            <w:r w:rsidRPr="00146314">
              <w:t>Sugar free/ low sugar diet</w:t>
            </w:r>
          </w:p>
        </w:tc>
        <w:tc>
          <w:tcPr>
            <w:tcW w:w="990" w:type="dxa"/>
            <w:noWrap/>
            <w:hideMark/>
          </w:tcPr>
          <w:p w14:paraId="3CE6334C" w14:textId="77777777" w:rsidR="00146314" w:rsidRPr="00146314" w:rsidRDefault="00146314">
            <w:r w:rsidRPr="00146314">
              <w:t>diet</w:t>
            </w:r>
          </w:p>
        </w:tc>
        <w:tc>
          <w:tcPr>
            <w:tcW w:w="1196" w:type="dxa"/>
            <w:noWrap/>
            <w:hideMark/>
          </w:tcPr>
          <w:p w14:paraId="664AC100" w14:textId="77777777" w:rsidR="00146314" w:rsidRPr="00146314" w:rsidRDefault="00146314" w:rsidP="00146314">
            <w:r w:rsidRPr="00146314">
              <w:t>8</w:t>
            </w:r>
          </w:p>
        </w:tc>
        <w:tc>
          <w:tcPr>
            <w:tcW w:w="1234" w:type="dxa"/>
            <w:noWrap/>
            <w:hideMark/>
          </w:tcPr>
          <w:p w14:paraId="5CDB0766" w14:textId="77777777" w:rsidR="00146314" w:rsidRPr="00146314" w:rsidRDefault="00146314">
            <w:r w:rsidRPr="00146314">
              <w:t>2003-2018</w:t>
            </w:r>
          </w:p>
        </w:tc>
      </w:tr>
      <w:tr w:rsidR="00146314" w:rsidRPr="00146314" w14:paraId="34675E54" w14:textId="77777777" w:rsidTr="006124F2">
        <w:trPr>
          <w:trHeight w:val="300"/>
        </w:trPr>
        <w:tc>
          <w:tcPr>
            <w:tcW w:w="1252" w:type="dxa"/>
            <w:noWrap/>
            <w:hideMark/>
          </w:tcPr>
          <w:p w14:paraId="762F8084" w14:textId="77777777" w:rsidR="00146314" w:rsidRPr="00146314" w:rsidRDefault="00146314">
            <w:r w:rsidRPr="00146314">
              <w:t>DRQSDT5</w:t>
            </w:r>
          </w:p>
        </w:tc>
        <w:tc>
          <w:tcPr>
            <w:tcW w:w="4233" w:type="dxa"/>
            <w:noWrap/>
            <w:hideMark/>
          </w:tcPr>
          <w:p w14:paraId="1762429D" w14:textId="77777777" w:rsidR="00146314" w:rsidRPr="00146314" w:rsidRDefault="00146314">
            <w:r w:rsidRPr="00146314">
              <w:t>Low fiber diet</w:t>
            </w:r>
          </w:p>
        </w:tc>
        <w:tc>
          <w:tcPr>
            <w:tcW w:w="990" w:type="dxa"/>
            <w:noWrap/>
            <w:hideMark/>
          </w:tcPr>
          <w:p w14:paraId="2FA241D9" w14:textId="77777777" w:rsidR="00146314" w:rsidRPr="00146314" w:rsidRDefault="00146314">
            <w:r w:rsidRPr="00146314">
              <w:t>diet</w:t>
            </w:r>
          </w:p>
        </w:tc>
        <w:tc>
          <w:tcPr>
            <w:tcW w:w="1196" w:type="dxa"/>
            <w:noWrap/>
            <w:hideMark/>
          </w:tcPr>
          <w:p w14:paraId="7EC5003D" w14:textId="77777777" w:rsidR="00146314" w:rsidRPr="00146314" w:rsidRDefault="00146314" w:rsidP="00146314">
            <w:r w:rsidRPr="00146314">
              <w:t>7</w:t>
            </w:r>
          </w:p>
        </w:tc>
        <w:tc>
          <w:tcPr>
            <w:tcW w:w="1234" w:type="dxa"/>
            <w:noWrap/>
            <w:hideMark/>
          </w:tcPr>
          <w:p w14:paraId="66A71F44" w14:textId="77777777" w:rsidR="00146314" w:rsidRPr="00146314" w:rsidRDefault="00146314">
            <w:r w:rsidRPr="00146314">
              <w:t>2005-2018</w:t>
            </w:r>
          </w:p>
        </w:tc>
      </w:tr>
      <w:tr w:rsidR="00146314" w:rsidRPr="00146314" w14:paraId="7B95FD9E" w14:textId="77777777" w:rsidTr="006124F2">
        <w:trPr>
          <w:trHeight w:val="300"/>
        </w:trPr>
        <w:tc>
          <w:tcPr>
            <w:tcW w:w="1252" w:type="dxa"/>
            <w:noWrap/>
            <w:hideMark/>
          </w:tcPr>
          <w:p w14:paraId="7C9A8232" w14:textId="77777777" w:rsidR="00146314" w:rsidRPr="00146314" w:rsidRDefault="00146314">
            <w:r w:rsidRPr="00146314">
              <w:t>DRQSDT6</w:t>
            </w:r>
          </w:p>
        </w:tc>
        <w:tc>
          <w:tcPr>
            <w:tcW w:w="4233" w:type="dxa"/>
            <w:noWrap/>
            <w:hideMark/>
          </w:tcPr>
          <w:p w14:paraId="4E81B585" w14:textId="77777777" w:rsidR="00146314" w:rsidRPr="00146314" w:rsidRDefault="00146314">
            <w:r w:rsidRPr="00146314">
              <w:t>High fiber diet</w:t>
            </w:r>
          </w:p>
        </w:tc>
        <w:tc>
          <w:tcPr>
            <w:tcW w:w="990" w:type="dxa"/>
            <w:noWrap/>
            <w:hideMark/>
          </w:tcPr>
          <w:p w14:paraId="611D84CF" w14:textId="77777777" w:rsidR="00146314" w:rsidRPr="00146314" w:rsidRDefault="00146314">
            <w:r w:rsidRPr="00146314">
              <w:t>diet</w:t>
            </w:r>
          </w:p>
        </w:tc>
        <w:tc>
          <w:tcPr>
            <w:tcW w:w="1196" w:type="dxa"/>
            <w:noWrap/>
            <w:hideMark/>
          </w:tcPr>
          <w:p w14:paraId="447CDCB4" w14:textId="77777777" w:rsidR="00146314" w:rsidRPr="00146314" w:rsidRDefault="00146314" w:rsidP="00146314">
            <w:r w:rsidRPr="00146314">
              <w:t>8</w:t>
            </w:r>
          </w:p>
        </w:tc>
        <w:tc>
          <w:tcPr>
            <w:tcW w:w="1234" w:type="dxa"/>
            <w:noWrap/>
            <w:hideMark/>
          </w:tcPr>
          <w:p w14:paraId="052BC7A0" w14:textId="77777777" w:rsidR="00146314" w:rsidRPr="00146314" w:rsidRDefault="00146314">
            <w:r w:rsidRPr="00146314">
              <w:t>2003-2018</w:t>
            </w:r>
          </w:p>
        </w:tc>
      </w:tr>
      <w:tr w:rsidR="00146314" w:rsidRPr="00146314" w14:paraId="34869101" w14:textId="77777777" w:rsidTr="006124F2">
        <w:trPr>
          <w:trHeight w:val="300"/>
        </w:trPr>
        <w:tc>
          <w:tcPr>
            <w:tcW w:w="1252" w:type="dxa"/>
            <w:noWrap/>
            <w:hideMark/>
          </w:tcPr>
          <w:p w14:paraId="442F94F4" w14:textId="77777777" w:rsidR="00146314" w:rsidRPr="00146314" w:rsidRDefault="00146314">
            <w:r w:rsidRPr="00146314">
              <w:t>DRQSDT7</w:t>
            </w:r>
          </w:p>
        </w:tc>
        <w:tc>
          <w:tcPr>
            <w:tcW w:w="4233" w:type="dxa"/>
            <w:noWrap/>
            <w:hideMark/>
          </w:tcPr>
          <w:p w14:paraId="70722689" w14:textId="77777777" w:rsidR="00146314" w:rsidRPr="00146314" w:rsidRDefault="00146314">
            <w:r w:rsidRPr="00146314">
              <w:t>Diabetic diet</w:t>
            </w:r>
          </w:p>
        </w:tc>
        <w:tc>
          <w:tcPr>
            <w:tcW w:w="990" w:type="dxa"/>
            <w:noWrap/>
            <w:hideMark/>
          </w:tcPr>
          <w:p w14:paraId="663D4410" w14:textId="77777777" w:rsidR="00146314" w:rsidRPr="00146314" w:rsidRDefault="00146314">
            <w:r w:rsidRPr="00146314">
              <w:t>diet</w:t>
            </w:r>
          </w:p>
        </w:tc>
        <w:tc>
          <w:tcPr>
            <w:tcW w:w="1196" w:type="dxa"/>
            <w:noWrap/>
            <w:hideMark/>
          </w:tcPr>
          <w:p w14:paraId="57690209" w14:textId="77777777" w:rsidR="00146314" w:rsidRPr="00146314" w:rsidRDefault="00146314" w:rsidP="00146314">
            <w:r w:rsidRPr="00146314">
              <w:t>8</w:t>
            </w:r>
          </w:p>
        </w:tc>
        <w:tc>
          <w:tcPr>
            <w:tcW w:w="1234" w:type="dxa"/>
            <w:noWrap/>
            <w:hideMark/>
          </w:tcPr>
          <w:p w14:paraId="72800682" w14:textId="77777777" w:rsidR="00146314" w:rsidRPr="00146314" w:rsidRDefault="00146314">
            <w:r w:rsidRPr="00146314">
              <w:t>2003-2018</w:t>
            </w:r>
          </w:p>
        </w:tc>
      </w:tr>
      <w:tr w:rsidR="00146314" w:rsidRPr="00146314" w14:paraId="70C2849D" w14:textId="77777777" w:rsidTr="006124F2">
        <w:trPr>
          <w:trHeight w:val="300"/>
        </w:trPr>
        <w:tc>
          <w:tcPr>
            <w:tcW w:w="1252" w:type="dxa"/>
            <w:noWrap/>
            <w:hideMark/>
          </w:tcPr>
          <w:p w14:paraId="29759CDF" w14:textId="77777777" w:rsidR="00146314" w:rsidRPr="00146314" w:rsidRDefault="00146314">
            <w:r w:rsidRPr="00146314">
              <w:t>DRQSDT8</w:t>
            </w:r>
          </w:p>
        </w:tc>
        <w:tc>
          <w:tcPr>
            <w:tcW w:w="4233" w:type="dxa"/>
            <w:noWrap/>
            <w:hideMark/>
          </w:tcPr>
          <w:p w14:paraId="200FD1C2" w14:textId="77777777" w:rsidR="00146314" w:rsidRPr="00146314" w:rsidRDefault="00146314">
            <w:r w:rsidRPr="00146314">
              <w:t>Weight gain/ Muscle building diet</w:t>
            </w:r>
          </w:p>
        </w:tc>
        <w:tc>
          <w:tcPr>
            <w:tcW w:w="990" w:type="dxa"/>
            <w:noWrap/>
            <w:hideMark/>
          </w:tcPr>
          <w:p w14:paraId="19EEC28A" w14:textId="77777777" w:rsidR="00146314" w:rsidRPr="00146314" w:rsidRDefault="00146314">
            <w:r w:rsidRPr="00146314">
              <w:t>diet</w:t>
            </w:r>
          </w:p>
        </w:tc>
        <w:tc>
          <w:tcPr>
            <w:tcW w:w="1196" w:type="dxa"/>
            <w:noWrap/>
            <w:hideMark/>
          </w:tcPr>
          <w:p w14:paraId="77A9F169" w14:textId="77777777" w:rsidR="00146314" w:rsidRPr="00146314" w:rsidRDefault="00146314" w:rsidP="00146314">
            <w:r w:rsidRPr="00146314">
              <w:t>8</w:t>
            </w:r>
          </w:p>
        </w:tc>
        <w:tc>
          <w:tcPr>
            <w:tcW w:w="1234" w:type="dxa"/>
            <w:noWrap/>
            <w:hideMark/>
          </w:tcPr>
          <w:p w14:paraId="4D9F3BB6" w14:textId="77777777" w:rsidR="00146314" w:rsidRPr="00146314" w:rsidRDefault="00146314">
            <w:r w:rsidRPr="00146314">
              <w:t>2003-2018</w:t>
            </w:r>
          </w:p>
        </w:tc>
      </w:tr>
      <w:tr w:rsidR="00146314" w:rsidRPr="00146314" w14:paraId="71D2415A" w14:textId="77777777" w:rsidTr="006124F2">
        <w:trPr>
          <w:trHeight w:val="300"/>
        </w:trPr>
        <w:tc>
          <w:tcPr>
            <w:tcW w:w="1252" w:type="dxa"/>
            <w:noWrap/>
            <w:hideMark/>
          </w:tcPr>
          <w:p w14:paraId="71667085" w14:textId="77777777" w:rsidR="00146314" w:rsidRPr="00146314" w:rsidRDefault="00146314">
            <w:r w:rsidRPr="00146314">
              <w:t>DRQSDT91</w:t>
            </w:r>
          </w:p>
        </w:tc>
        <w:tc>
          <w:tcPr>
            <w:tcW w:w="4233" w:type="dxa"/>
            <w:noWrap/>
            <w:hideMark/>
          </w:tcPr>
          <w:p w14:paraId="01F79754" w14:textId="77777777" w:rsidR="00146314" w:rsidRPr="00146314" w:rsidRDefault="00146314">
            <w:r w:rsidRPr="00146314">
              <w:t>Other special diet</w:t>
            </w:r>
          </w:p>
        </w:tc>
        <w:tc>
          <w:tcPr>
            <w:tcW w:w="990" w:type="dxa"/>
            <w:noWrap/>
            <w:hideMark/>
          </w:tcPr>
          <w:p w14:paraId="1275327B" w14:textId="77777777" w:rsidR="00146314" w:rsidRPr="00146314" w:rsidRDefault="00146314">
            <w:r w:rsidRPr="00146314">
              <w:t>diet</w:t>
            </w:r>
          </w:p>
        </w:tc>
        <w:tc>
          <w:tcPr>
            <w:tcW w:w="1196" w:type="dxa"/>
            <w:noWrap/>
            <w:hideMark/>
          </w:tcPr>
          <w:p w14:paraId="351E5EAC" w14:textId="77777777" w:rsidR="00146314" w:rsidRPr="00146314" w:rsidRDefault="00146314" w:rsidP="00146314">
            <w:r w:rsidRPr="00146314">
              <w:t>8</w:t>
            </w:r>
          </w:p>
        </w:tc>
        <w:tc>
          <w:tcPr>
            <w:tcW w:w="1234" w:type="dxa"/>
            <w:noWrap/>
            <w:hideMark/>
          </w:tcPr>
          <w:p w14:paraId="6922A9A0" w14:textId="77777777" w:rsidR="00146314" w:rsidRPr="00146314" w:rsidRDefault="00146314">
            <w:r w:rsidRPr="00146314">
              <w:t>2003-2018</w:t>
            </w:r>
          </w:p>
        </w:tc>
      </w:tr>
      <w:tr w:rsidR="00146314" w:rsidRPr="00146314" w14:paraId="46D8DC2F" w14:textId="77777777" w:rsidTr="006124F2">
        <w:trPr>
          <w:trHeight w:val="300"/>
        </w:trPr>
        <w:tc>
          <w:tcPr>
            <w:tcW w:w="1252" w:type="dxa"/>
            <w:noWrap/>
            <w:hideMark/>
          </w:tcPr>
          <w:p w14:paraId="2A221EEB" w14:textId="77777777" w:rsidR="00146314" w:rsidRPr="00146314" w:rsidRDefault="00146314">
            <w:r w:rsidRPr="00146314">
              <w:t>DRQSDT9</w:t>
            </w:r>
          </w:p>
        </w:tc>
        <w:tc>
          <w:tcPr>
            <w:tcW w:w="4233" w:type="dxa"/>
            <w:noWrap/>
            <w:hideMark/>
          </w:tcPr>
          <w:p w14:paraId="7A08F5B5" w14:textId="77777777" w:rsidR="00146314" w:rsidRPr="00146314" w:rsidRDefault="00146314">
            <w:r w:rsidRPr="00146314">
              <w:t>Low carbohydrate diet</w:t>
            </w:r>
          </w:p>
        </w:tc>
        <w:tc>
          <w:tcPr>
            <w:tcW w:w="990" w:type="dxa"/>
            <w:noWrap/>
            <w:hideMark/>
          </w:tcPr>
          <w:p w14:paraId="44C726E0" w14:textId="77777777" w:rsidR="00146314" w:rsidRPr="00146314" w:rsidRDefault="00146314">
            <w:r w:rsidRPr="00146314">
              <w:t>diet</w:t>
            </w:r>
          </w:p>
        </w:tc>
        <w:tc>
          <w:tcPr>
            <w:tcW w:w="1196" w:type="dxa"/>
            <w:noWrap/>
            <w:hideMark/>
          </w:tcPr>
          <w:p w14:paraId="272B3E9C" w14:textId="77777777" w:rsidR="00146314" w:rsidRPr="00146314" w:rsidRDefault="00146314" w:rsidP="00146314">
            <w:r w:rsidRPr="00146314">
              <w:t>6</w:t>
            </w:r>
          </w:p>
        </w:tc>
        <w:tc>
          <w:tcPr>
            <w:tcW w:w="1234" w:type="dxa"/>
            <w:noWrap/>
            <w:hideMark/>
          </w:tcPr>
          <w:p w14:paraId="410DBB57" w14:textId="77777777" w:rsidR="00146314" w:rsidRPr="00146314" w:rsidRDefault="00146314">
            <w:r w:rsidRPr="00146314">
              <w:t>2007-2018</w:t>
            </w:r>
          </w:p>
        </w:tc>
      </w:tr>
      <w:tr w:rsidR="00146314" w:rsidRPr="00146314" w14:paraId="6FBFC975" w14:textId="77777777" w:rsidTr="006124F2">
        <w:trPr>
          <w:trHeight w:val="300"/>
        </w:trPr>
        <w:tc>
          <w:tcPr>
            <w:tcW w:w="1252" w:type="dxa"/>
            <w:noWrap/>
            <w:hideMark/>
          </w:tcPr>
          <w:p w14:paraId="0883E047" w14:textId="77777777" w:rsidR="00146314" w:rsidRPr="00146314" w:rsidRDefault="00146314">
            <w:r w:rsidRPr="00146314">
              <w:t>DRQSDT10</w:t>
            </w:r>
          </w:p>
        </w:tc>
        <w:tc>
          <w:tcPr>
            <w:tcW w:w="4233" w:type="dxa"/>
            <w:noWrap/>
            <w:hideMark/>
          </w:tcPr>
          <w:p w14:paraId="463FB82B" w14:textId="77777777" w:rsidR="00146314" w:rsidRPr="00146314" w:rsidRDefault="00146314">
            <w:r w:rsidRPr="00146314">
              <w:t>High protein diet</w:t>
            </w:r>
          </w:p>
        </w:tc>
        <w:tc>
          <w:tcPr>
            <w:tcW w:w="990" w:type="dxa"/>
            <w:noWrap/>
            <w:hideMark/>
          </w:tcPr>
          <w:p w14:paraId="15892230" w14:textId="77777777" w:rsidR="00146314" w:rsidRPr="00146314" w:rsidRDefault="00146314">
            <w:r w:rsidRPr="00146314">
              <w:t>diet</w:t>
            </w:r>
          </w:p>
        </w:tc>
        <w:tc>
          <w:tcPr>
            <w:tcW w:w="1196" w:type="dxa"/>
            <w:noWrap/>
            <w:hideMark/>
          </w:tcPr>
          <w:p w14:paraId="48F159BD" w14:textId="77777777" w:rsidR="00146314" w:rsidRPr="00146314" w:rsidRDefault="00146314" w:rsidP="00146314">
            <w:r w:rsidRPr="00146314">
              <w:t>6</w:t>
            </w:r>
          </w:p>
        </w:tc>
        <w:tc>
          <w:tcPr>
            <w:tcW w:w="1234" w:type="dxa"/>
            <w:noWrap/>
            <w:hideMark/>
          </w:tcPr>
          <w:p w14:paraId="6E0C7A61" w14:textId="77777777" w:rsidR="00146314" w:rsidRPr="00146314" w:rsidRDefault="00146314">
            <w:r w:rsidRPr="00146314">
              <w:t>2007-2018</w:t>
            </w:r>
          </w:p>
        </w:tc>
      </w:tr>
      <w:tr w:rsidR="00146314" w:rsidRPr="00146314" w14:paraId="71233B7C" w14:textId="77777777" w:rsidTr="006124F2">
        <w:trPr>
          <w:trHeight w:val="300"/>
        </w:trPr>
        <w:tc>
          <w:tcPr>
            <w:tcW w:w="1252" w:type="dxa"/>
            <w:noWrap/>
            <w:hideMark/>
          </w:tcPr>
          <w:p w14:paraId="2BA06ED6" w14:textId="77777777" w:rsidR="00146314" w:rsidRPr="00146314" w:rsidRDefault="00146314">
            <w:r w:rsidRPr="00146314">
              <w:t>DRX.320Z</w:t>
            </w:r>
          </w:p>
        </w:tc>
        <w:tc>
          <w:tcPr>
            <w:tcW w:w="4233" w:type="dxa"/>
            <w:noWrap/>
            <w:hideMark/>
          </w:tcPr>
          <w:p w14:paraId="44C8DFC8" w14:textId="77777777" w:rsidR="00146314" w:rsidRPr="00146314" w:rsidRDefault="00146314">
            <w:r w:rsidRPr="00146314">
              <w:t>Total plain water drank yesterday (gm)</w:t>
            </w:r>
          </w:p>
        </w:tc>
        <w:tc>
          <w:tcPr>
            <w:tcW w:w="990" w:type="dxa"/>
            <w:noWrap/>
            <w:hideMark/>
          </w:tcPr>
          <w:p w14:paraId="693DE5E7" w14:textId="77777777" w:rsidR="00146314" w:rsidRPr="00146314" w:rsidRDefault="00146314">
            <w:r w:rsidRPr="00146314">
              <w:t>water</w:t>
            </w:r>
          </w:p>
        </w:tc>
        <w:tc>
          <w:tcPr>
            <w:tcW w:w="1196" w:type="dxa"/>
            <w:noWrap/>
            <w:hideMark/>
          </w:tcPr>
          <w:p w14:paraId="06A9BE7D" w14:textId="77777777" w:rsidR="00146314" w:rsidRPr="00146314" w:rsidRDefault="00146314" w:rsidP="00146314">
            <w:r w:rsidRPr="00146314">
              <w:t>11</w:t>
            </w:r>
          </w:p>
        </w:tc>
        <w:tc>
          <w:tcPr>
            <w:tcW w:w="1234" w:type="dxa"/>
            <w:noWrap/>
            <w:hideMark/>
          </w:tcPr>
          <w:p w14:paraId="38FD86A5" w14:textId="77777777" w:rsidR="00146314" w:rsidRPr="00146314" w:rsidRDefault="00146314">
            <w:r w:rsidRPr="00146314">
              <w:t>1988-2018</w:t>
            </w:r>
          </w:p>
        </w:tc>
      </w:tr>
      <w:tr w:rsidR="00146314" w:rsidRPr="00146314" w14:paraId="06A450A3" w14:textId="77777777" w:rsidTr="006124F2">
        <w:trPr>
          <w:trHeight w:val="300"/>
        </w:trPr>
        <w:tc>
          <w:tcPr>
            <w:tcW w:w="1252" w:type="dxa"/>
            <w:noWrap/>
            <w:hideMark/>
          </w:tcPr>
          <w:p w14:paraId="6FADF230" w14:textId="77777777" w:rsidR="00146314" w:rsidRPr="00146314" w:rsidRDefault="00146314">
            <w:r w:rsidRPr="00146314">
              <w:t>DRX.330Z</w:t>
            </w:r>
          </w:p>
        </w:tc>
        <w:tc>
          <w:tcPr>
            <w:tcW w:w="4233" w:type="dxa"/>
            <w:noWrap/>
            <w:hideMark/>
          </w:tcPr>
          <w:p w14:paraId="7F311C3C" w14:textId="77777777" w:rsidR="00146314" w:rsidRPr="00146314" w:rsidRDefault="00146314">
            <w:r w:rsidRPr="00146314">
              <w:t>Total home tap water drank yesterday(gm)</w:t>
            </w:r>
          </w:p>
        </w:tc>
        <w:tc>
          <w:tcPr>
            <w:tcW w:w="990" w:type="dxa"/>
            <w:noWrap/>
            <w:hideMark/>
          </w:tcPr>
          <w:p w14:paraId="1A15334B" w14:textId="77777777" w:rsidR="00146314" w:rsidRPr="00146314" w:rsidRDefault="00146314">
            <w:r w:rsidRPr="00146314">
              <w:t>water</w:t>
            </w:r>
          </w:p>
        </w:tc>
        <w:tc>
          <w:tcPr>
            <w:tcW w:w="1196" w:type="dxa"/>
            <w:noWrap/>
            <w:hideMark/>
          </w:tcPr>
          <w:p w14:paraId="3A5D83B6" w14:textId="77777777" w:rsidR="00146314" w:rsidRPr="00146314" w:rsidRDefault="00146314" w:rsidP="00146314">
            <w:r w:rsidRPr="00146314">
              <w:t>10</w:t>
            </w:r>
          </w:p>
        </w:tc>
        <w:tc>
          <w:tcPr>
            <w:tcW w:w="1234" w:type="dxa"/>
            <w:noWrap/>
            <w:hideMark/>
          </w:tcPr>
          <w:p w14:paraId="3092B130" w14:textId="77777777" w:rsidR="00146314" w:rsidRPr="00146314" w:rsidRDefault="00146314">
            <w:r w:rsidRPr="00146314">
              <w:t>1999-2018</w:t>
            </w:r>
          </w:p>
        </w:tc>
      </w:tr>
      <w:tr w:rsidR="00146314" w:rsidRPr="00146314" w14:paraId="4037C76D" w14:textId="77777777" w:rsidTr="006124F2">
        <w:trPr>
          <w:trHeight w:val="300"/>
        </w:trPr>
        <w:tc>
          <w:tcPr>
            <w:tcW w:w="1252" w:type="dxa"/>
            <w:noWrap/>
            <w:hideMark/>
          </w:tcPr>
          <w:p w14:paraId="68B63AA7" w14:textId="77777777" w:rsidR="00146314" w:rsidRPr="00146314" w:rsidRDefault="00146314">
            <w:r w:rsidRPr="00146314">
              <w:t>DRXBWATZ</w:t>
            </w:r>
          </w:p>
        </w:tc>
        <w:tc>
          <w:tcPr>
            <w:tcW w:w="4233" w:type="dxa"/>
            <w:noWrap/>
            <w:hideMark/>
          </w:tcPr>
          <w:p w14:paraId="31F516C6" w14:textId="77777777" w:rsidR="00146314" w:rsidRPr="00146314" w:rsidRDefault="00146314">
            <w:r w:rsidRPr="00146314">
              <w:t>Total bottled water drank yesterday (gm)</w:t>
            </w:r>
          </w:p>
        </w:tc>
        <w:tc>
          <w:tcPr>
            <w:tcW w:w="990" w:type="dxa"/>
            <w:noWrap/>
            <w:hideMark/>
          </w:tcPr>
          <w:p w14:paraId="2277784F" w14:textId="77777777" w:rsidR="00146314" w:rsidRPr="00146314" w:rsidRDefault="00146314">
            <w:r w:rsidRPr="00146314">
              <w:t>water</w:t>
            </w:r>
          </w:p>
        </w:tc>
        <w:tc>
          <w:tcPr>
            <w:tcW w:w="1196" w:type="dxa"/>
            <w:noWrap/>
            <w:hideMark/>
          </w:tcPr>
          <w:p w14:paraId="5C4F2206" w14:textId="77777777" w:rsidR="00146314" w:rsidRPr="00146314" w:rsidRDefault="00146314" w:rsidP="00146314">
            <w:r w:rsidRPr="00146314">
              <w:t>8</w:t>
            </w:r>
          </w:p>
        </w:tc>
        <w:tc>
          <w:tcPr>
            <w:tcW w:w="1234" w:type="dxa"/>
            <w:noWrap/>
            <w:hideMark/>
          </w:tcPr>
          <w:p w14:paraId="62D92A47" w14:textId="77777777" w:rsidR="00146314" w:rsidRPr="00146314" w:rsidRDefault="00146314">
            <w:r w:rsidRPr="00146314">
              <w:t>2003-2018</w:t>
            </w:r>
          </w:p>
        </w:tc>
      </w:tr>
      <w:tr w:rsidR="00146314" w:rsidRPr="00146314" w14:paraId="64906F21" w14:textId="77777777" w:rsidTr="006124F2">
        <w:trPr>
          <w:trHeight w:val="300"/>
        </w:trPr>
        <w:tc>
          <w:tcPr>
            <w:tcW w:w="1252" w:type="dxa"/>
            <w:noWrap/>
            <w:hideMark/>
          </w:tcPr>
          <w:p w14:paraId="36EA6E13" w14:textId="77777777" w:rsidR="00146314" w:rsidRPr="00146314" w:rsidRDefault="00146314">
            <w:r w:rsidRPr="00146314">
              <w:t>DRXTWSZ</w:t>
            </w:r>
          </w:p>
        </w:tc>
        <w:tc>
          <w:tcPr>
            <w:tcW w:w="4233" w:type="dxa"/>
            <w:noWrap/>
            <w:hideMark/>
          </w:tcPr>
          <w:p w14:paraId="5A8DA1B2" w14:textId="77777777" w:rsidR="00146314" w:rsidRPr="00146314" w:rsidRDefault="00146314">
            <w:r w:rsidRPr="00146314">
              <w:t>Tap Water Source</w:t>
            </w:r>
          </w:p>
        </w:tc>
        <w:tc>
          <w:tcPr>
            <w:tcW w:w="990" w:type="dxa"/>
            <w:noWrap/>
            <w:hideMark/>
          </w:tcPr>
          <w:p w14:paraId="06811EDB" w14:textId="77777777" w:rsidR="00146314" w:rsidRPr="00146314" w:rsidRDefault="00146314">
            <w:r w:rsidRPr="00146314">
              <w:t>water</w:t>
            </w:r>
          </w:p>
        </w:tc>
        <w:tc>
          <w:tcPr>
            <w:tcW w:w="1196" w:type="dxa"/>
            <w:noWrap/>
            <w:hideMark/>
          </w:tcPr>
          <w:p w14:paraId="22896E55" w14:textId="77777777" w:rsidR="00146314" w:rsidRPr="00146314" w:rsidRDefault="00146314" w:rsidP="00146314">
            <w:r w:rsidRPr="00146314">
              <w:t>8</w:t>
            </w:r>
          </w:p>
        </w:tc>
        <w:tc>
          <w:tcPr>
            <w:tcW w:w="1234" w:type="dxa"/>
            <w:noWrap/>
            <w:hideMark/>
          </w:tcPr>
          <w:p w14:paraId="0D5A8441" w14:textId="77777777" w:rsidR="00146314" w:rsidRPr="00146314" w:rsidRDefault="00146314">
            <w:r w:rsidRPr="00146314">
              <w:t>2003-2018</w:t>
            </w:r>
          </w:p>
        </w:tc>
      </w:tr>
      <w:tr w:rsidR="00146314" w:rsidRPr="00146314" w14:paraId="726BFFF8" w14:textId="77777777" w:rsidTr="006124F2">
        <w:trPr>
          <w:trHeight w:val="300"/>
        </w:trPr>
        <w:tc>
          <w:tcPr>
            <w:tcW w:w="1252" w:type="dxa"/>
            <w:noWrap/>
            <w:hideMark/>
          </w:tcPr>
          <w:p w14:paraId="140423B3" w14:textId="77777777" w:rsidR="00146314" w:rsidRPr="00146314" w:rsidRDefault="00146314">
            <w:r w:rsidRPr="00146314">
              <w:t>DBD100</w:t>
            </w:r>
          </w:p>
        </w:tc>
        <w:tc>
          <w:tcPr>
            <w:tcW w:w="4233" w:type="dxa"/>
            <w:noWrap/>
            <w:hideMark/>
          </w:tcPr>
          <w:p w14:paraId="7DDA5447" w14:textId="77777777" w:rsidR="00146314" w:rsidRPr="00146314" w:rsidRDefault="00146314">
            <w:r w:rsidRPr="00146314">
              <w:t>How often add salt to food at table</w:t>
            </w:r>
          </w:p>
        </w:tc>
        <w:tc>
          <w:tcPr>
            <w:tcW w:w="990" w:type="dxa"/>
            <w:noWrap/>
            <w:hideMark/>
          </w:tcPr>
          <w:p w14:paraId="3BE02838" w14:textId="77777777" w:rsidR="00146314" w:rsidRPr="00146314" w:rsidRDefault="00146314">
            <w:r w:rsidRPr="00146314">
              <w:t>salt</w:t>
            </w:r>
          </w:p>
        </w:tc>
        <w:tc>
          <w:tcPr>
            <w:tcW w:w="1196" w:type="dxa"/>
            <w:noWrap/>
            <w:hideMark/>
          </w:tcPr>
          <w:p w14:paraId="2173D313" w14:textId="77777777" w:rsidR="00146314" w:rsidRPr="00146314" w:rsidRDefault="00146314" w:rsidP="00146314">
            <w:r w:rsidRPr="00146314">
              <w:t>10</w:t>
            </w:r>
          </w:p>
        </w:tc>
        <w:tc>
          <w:tcPr>
            <w:tcW w:w="1234" w:type="dxa"/>
            <w:noWrap/>
            <w:hideMark/>
          </w:tcPr>
          <w:p w14:paraId="73753480" w14:textId="77777777" w:rsidR="00146314" w:rsidRPr="00146314" w:rsidRDefault="00146314">
            <w:r w:rsidRPr="00146314">
              <w:t>1988-1994, 2001-2018</w:t>
            </w:r>
          </w:p>
        </w:tc>
      </w:tr>
      <w:tr w:rsidR="00146314" w:rsidRPr="00146314" w14:paraId="6BDA8F7C" w14:textId="77777777" w:rsidTr="006124F2">
        <w:trPr>
          <w:trHeight w:val="300"/>
        </w:trPr>
        <w:tc>
          <w:tcPr>
            <w:tcW w:w="1252" w:type="dxa"/>
            <w:noWrap/>
            <w:hideMark/>
          </w:tcPr>
          <w:p w14:paraId="3447B578" w14:textId="77777777" w:rsidR="00146314" w:rsidRPr="00146314" w:rsidRDefault="00146314">
            <w:r w:rsidRPr="00146314">
              <w:t>DBQ095Z</w:t>
            </w:r>
          </w:p>
        </w:tc>
        <w:tc>
          <w:tcPr>
            <w:tcW w:w="4233" w:type="dxa"/>
            <w:noWrap/>
            <w:hideMark/>
          </w:tcPr>
          <w:p w14:paraId="3E09977B" w14:textId="77777777" w:rsidR="00146314" w:rsidRPr="00146314" w:rsidRDefault="00146314">
            <w:r w:rsidRPr="00146314">
              <w:t xml:space="preserve">What type of salt {do you/does SP} usually add to {your/his/her/SP's} food at the table? </w:t>
            </w:r>
          </w:p>
        </w:tc>
        <w:tc>
          <w:tcPr>
            <w:tcW w:w="990" w:type="dxa"/>
            <w:noWrap/>
            <w:hideMark/>
          </w:tcPr>
          <w:p w14:paraId="11053030" w14:textId="77777777" w:rsidR="00146314" w:rsidRPr="00146314" w:rsidRDefault="00146314">
            <w:r w:rsidRPr="00146314">
              <w:t>salt</w:t>
            </w:r>
          </w:p>
        </w:tc>
        <w:tc>
          <w:tcPr>
            <w:tcW w:w="1196" w:type="dxa"/>
            <w:noWrap/>
            <w:hideMark/>
          </w:tcPr>
          <w:p w14:paraId="0F166780" w14:textId="77777777" w:rsidR="00146314" w:rsidRPr="00146314" w:rsidRDefault="00146314" w:rsidP="00146314">
            <w:r w:rsidRPr="00146314">
              <w:t>10</w:t>
            </w:r>
          </w:p>
        </w:tc>
        <w:tc>
          <w:tcPr>
            <w:tcW w:w="1234" w:type="dxa"/>
            <w:noWrap/>
            <w:hideMark/>
          </w:tcPr>
          <w:p w14:paraId="698D469B" w14:textId="77777777" w:rsidR="00146314" w:rsidRPr="00146314" w:rsidRDefault="00146314">
            <w:r w:rsidRPr="00146314">
              <w:t>1988-1994, 2001-2018</w:t>
            </w:r>
          </w:p>
        </w:tc>
      </w:tr>
      <w:tr w:rsidR="006124F2" w:rsidRPr="00146314" w14:paraId="38171952" w14:textId="77777777" w:rsidTr="006124F2">
        <w:trPr>
          <w:trHeight w:val="300"/>
        </w:trPr>
        <w:tc>
          <w:tcPr>
            <w:tcW w:w="1252" w:type="dxa"/>
            <w:noWrap/>
            <w:hideMark/>
          </w:tcPr>
          <w:p w14:paraId="3ABF6675" w14:textId="0B96C5CD" w:rsidR="006124F2" w:rsidRPr="00146314" w:rsidRDefault="006124F2" w:rsidP="006124F2">
            <w:r w:rsidRPr="00C41F41">
              <w:t>DRQSPREP</w:t>
            </w:r>
          </w:p>
        </w:tc>
        <w:tc>
          <w:tcPr>
            <w:tcW w:w="4233" w:type="dxa"/>
            <w:noWrap/>
            <w:hideMark/>
          </w:tcPr>
          <w:p w14:paraId="5BCA6B3F" w14:textId="52B8A4C6" w:rsidR="006124F2" w:rsidRPr="00146314" w:rsidRDefault="006124F2" w:rsidP="006124F2">
            <w:r w:rsidRPr="00C41F41">
              <w:t>Salt used in preparation?</w:t>
            </w:r>
          </w:p>
        </w:tc>
        <w:tc>
          <w:tcPr>
            <w:tcW w:w="990" w:type="dxa"/>
            <w:noWrap/>
            <w:hideMark/>
          </w:tcPr>
          <w:p w14:paraId="7F813A6E" w14:textId="68143B7F" w:rsidR="006124F2" w:rsidRPr="00146314" w:rsidRDefault="006124F2" w:rsidP="006124F2">
            <w:r w:rsidRPr="00C41F41">
              <w:t>salt</w:t>
            </w:r>
          </w:p>
        </w:tc>
        <w:tc>
          <w:tcPr>
            <w:tcW w:w="1196" w:type="dxa"/>
            <w:noWrap/>
            <w:hideMark/>
          </w:tcPr>
          <w:p w14:paraId="1BAB9968" w14:textId="616FAC85" w:rsidR="006124F2" w:rsidRPr="00146314" w:rsidRDefault="006124F2" w:rsidP="006124F2">
            <w:r w:rsidRPr="00C41F41">
              <w:t>8</w:t>
            </w:r>
          </w:p>
        </w:tc>
        <w:tc>
          <w:tcPr>
            <w:tcW w:w="1234" w:type="dxa"/>
            <w:noWrap/>
            <w:hideMark/>
          </w:tcPr>
          <w:p w14:paraId="2128DF9C" w14:textId="1D07652B" w:rsidR="006124F2" w:rsidRPr="00146314" w:rsidRDefault="006124F2" w:rsidP="006124F2">
            <w:r w:rsidRPr="00C41F41">
              <w:t>2003-2018</w:t>
            </w:r>
          </w:p>
        </w:tc>
      </w:tr>
    </w:tbl>
    <w:p w14:paraId="17748E90" w14:textId="033FFC6E" w:rsidR="006124F2" w:rsidRDefault="006124F2">
      <w:r>
        <w:br w:type="page"/>
      </w:r>
    </w:p>
    <w:p w14:paraId="083CA6A1" w14:textId="2D18DD1F" w:rsidR="008766B2" w:rsidRPr="008766B2" w:rsidRDefault="008766B2">
      <w:pPr>
        <w:rPr>
          <w:b/>
        </w:rPr>
      </w:pPr>
      <w:r w:rsidRPr="008766B2">
        <w:rPr>
          <w:b/>
        </w:rPr>
        <w:lastRenderedPageBreak/>
        <w:t xml:space="preserve">Combination with </w:t>
      </w:r>
      <w:proofErr w:type="gramStart"/>
      <w:r w:rsidRPr="008766B2">
        <w:rPr>
          <w:b/>
        </w:rPr>
        <w:t>other</w:t>
      </w:r>
      <w:proofErr w:type="gramEnd"/>
      <w:r w:rsidRPr="008766B2">
        <w:rPr>
          <w:b/>
        </w:rPr>
        <w:t xml:space="preserve"> dataset</w:t>
      </w:r>
    </w:p>
    <w:p w14:paraId="174F09E6" w14:textId="5EB60723" w:rsidR="009F3211" w:rsidRDefault="009F3211">
      <w:r>
        <w:t>The dietary data were merged with different background dataset that were already collected and cleaned at University of Michigan in the frame of other projects:</w:t>
      </w:r>
    </w:p>
    <w:p w14:paraId="717B55FF" w14:textId="0C2DBFF3" w:rsidR="009F3211" w:rsidRDefault="009F3211">
      <w:r>
        <w:t>M</w:t>
      </w:r>
      <w:r w:rsidRPr="009F3211">
        <w:t>ortality data are from the National Death Index (NDI), a database of all deaths in the US</w:t>
      </w:r>
      <w:r>
        <w:t xml:space="preserve"> (variables in Table 5)</w:t>
      </w:r>
      <w:r w:rsidRPr="009F3211">
        <w:t>. The mortality information includes mortality status at follow-up, duration of follow-up, and cause of death.  These mortality data are liked to NHANES via the respondent sequence number (SEQN). NHANES participants are followed up until Dec. 31, 2015.</w:t>
      </w:r>
    </w:p>
    <w:p w14:paraId="3330FD5B" w14:textId="77777777" w:rsidR="009F3211" w:rsidRDefault="009F3211"/>
    <w:p w14:paraId="48C3A901" w14:textId="2D305B72" w:rsidR="006124F2" w:rsidRDefault="006124F2">
      <w:r w:rsidRPr="006124F2">
        <w:t xml:space="preserve">Table </w:t>
      </w:r>
      <w:r>
        <w:t>5</w:t>
      </w:r>
      <w:r w:rsidRPr="006124F2">
        <w:t xml:space="preserve">. </w:t>
      </w:r>
      <w:r>
        <w:t xml:space="preserve">Mortality variable available </w:t>
      </w:r>
      <w:r w:rsidR="008623D9">
        <w:t>from 1988-2014</w:t>
      </w:r>
    </w:p>
    <w:tbl>
      <w:tblPr>
        <w:tblStyle w:val="TableGrid"/>
        <w:tblW w:w="8995" w:type="dxa"/>
        <w:tblLayout w:type="fixed"/>
        <w:tblLook w:val="04A0" w:firstRow="1" w:lastRow="0" w:firstColumn="1" w:lastColumn="0" w:noHBand="0" w:noVBand="1"/>
      </w:tblPr>
      <w:tblGrid>
        <w:gridCol w:w="1252"/>
        <w:gridCol w:w="4233"/>
        <w:gridCol w:w="1080"/>
        <w:gridCol w:w="1196"/>
        <w:gridCol w:w="1234"/>
      </w:tblGrid>
      <w:tr w:rsidR="006124F2" w:rsidRPr="00146314" w14:paraId="5C48BCD6" w14:textId="77777777" w:rsidTr="008623D9">
        <w:trPr>
          <w:trHeight w:val="300"/>
        </w:trPr>
        <w:tc>
          <w:tcPr>
            <w:tcW w:w="1252" w:type="dxa"/>
            <w:noWrap/>
            <w:hideMark/>
          </w:tcPr>
          <w:p w14:paraId="43D04EE5" w14:textId="59EAEB8E" w:rsidR="006124F2" w:rsidRPr="006124F2" w:rsidRDefault="006124F2" w:rsidP="006124F2">
            <w:r w:rsidRPr="006124F2">
              <w:t>ELIGSTAT</w:t>
            </w:r>
          </w:p>
        </w:tc>
        <w:tc>
          <w:tcPr>
            <w:tcW w:w="4233" w:type="dxa"/>
            <w:noWrap/>
            <w:vAlign w:val="bottom"/>
            <w:hideMark/>
          </w:tcPr>
          <w:p w14:paraId="296F7019" w14:textId="2199F2B8" w:rsidR="006124F2" w:rsidRPr="008623D9" w:rsidRDefault="006124F2" w:rsidP="006124F2">
            <w:pPr>
              <w:rPr>
                <w:rFonts w:cstheme="minorHAnsi"/>
              </w:rPr>
            </w:pPr>
            <w:r w:rsidRPr="008623D9">
              <w:rPr>
                <w:rFonts w:cstheme="minorHAnsi"/>
                <w:color w:val="000000"/>
              </w:rPr>
              <w:t xml:space="preserve">Eligibility Status for Mortality Follow-up </w:t>
            </w:r>
          </w:p>
        </w:tc>
        <w:tc>
          <w:tcPr>
            <w:tcW w:w="1080" w:type="dxa"/>
            <w:noWrap/>
            <w:vAlign w:val="bottom"/>
            <w:hideMark/>
          </w:tcPr>
          <w:p w14:paraId="332C3ECF" w14:textId="224A78DD" w:rsidR="006124F2" w:rsidRPr="008623D9" w:rsidRDefault="006124F2" w:rsidP="006124F2">
            <w:pPr>
              <w:rPr>
                <w:rFonts w:cstheme="minorHAnsi"/>
              </w:rPr>
            </w:pPr>
            <w:r w:rsidRPr="008623D9">
              <w:rPr>
                <w:rFonts w:cstheme="minorHAnsi"/>
                <w:color w:val="000000"/>
              </w:rPr>
              <w:t>mortality</w:t>
            </w:r>
          </w:p>
        </w:tc>
        <w:tc>
          <w:tcPr>
            <w:tcW w:w="1196" w:type="dxa"/>
            <w:noWrap/>
            <w:hideMark/>
          </w:tcPr>
          <w:p w14:paraId="437248DE" w14:textId="50951A14" w:rsidR="006124F2" w:rsidRPr="008623D9" w:rsidRDefault="006124F2" w:rsidP="006124F2">
            <w:pPr>
              <w:rPr>
                <w:rFonts w:cstheme="minorHAnsi"/>
              </w:rPr>
            </w:pPr>
            <w:r w:rsidRPr="008623D9">
              <w:rPr>
                <w:rFonts w:cstheme="minorHAnsi"/>
              </w:rPr>
              <w:t>9</w:t>
            </w:r>
          </w:p>
        </w:tc>
        <w:tc>
          <w:tcPr>
            <w:tcW w:w="1234" w:type="dxa"/>
            <w:noWrap/>
            <w:vAlign w:val="bottom"/>
            <w:hideMark/>
          </w:tcPr>
          <w:p w14:paraId="126232EF" w14:textId="15D81310" w:rsidR="006124F2" w:rsidRPr="008623D9" w:rsidRDefault="006124F2" w:rsidP="006124F2">
            <w:pPr>
              <w:rPr>
                <w:rFonts w:cstheme="minorHAnsi"/>
              </w:rPr>
            </w:pPr>
            <w:r w:rsidRPr="008623D9">
              <w:rPr>
                <w:rFonts w:cstheme="minorHAnsi"/>
                <w:color w:val="000000"/>
              </w:rPr>
              <w:t>1988-2014</w:t>
            </w:r>
          </w:p>
        </w:tc>
      </w:tr>
      <w:tr w:rsidR="006124F2" w:rsidRPr="00146314" w14:paraId="6F918BEE" w14:textId="77777777" w:rsidTr="008623D9">
        <w:trPr>
          <w:trHeight w:val="300"/>
        </w:trPr>
        <w:tc>
          <w:tcPr>
            <w:tcW w:w="1252" w:type="dxa"/>
            <w:noWrap/>
            <w:vAlign w:val="bottom"/>
            <w:hideMark/>
          </w:tcPr>
          <w:p w14:paraId="6D81388E" w14:textId="2CCF32C6" w:rsidR="006124F2" w:rsidRPr="006124F2" w:rsidRDefault="006124F2" w:rsidP="006124F2">
            <w:pPr>
              <w:rPr>
                <w:rFonts w:cstheme="minorHAnsi"/>
              </w:rPr>
            </w:pPr>
            <w:r w:rsidRPr="006124F2">
              <w:rPr>
                <w:rFonts w:cstheme="minorHAnsi"/>
                <w:color w:val="000000"/>
              </w:rPr>
              <w:t>MORTSTAT</w:t>
            </w:r>
          </w:p>
        </w:tc>
        <w:tc>
          <w:tcPr>
            <w:tcW w:w="4233" w:type="dxa"/>
            <w:noWrap/>
            <w:vAlign w:val="bottom"/>
            <w:hideMark/>
          </w:tcPr>
          <w:p w14:paraId="11637F1F" w14:textId="0B038753" w:rsidR="006124F2" w:rsidRPr="008623D9" w:rsidRDefault="006124F2" w:rsidP="006124F2">
            <w:pPr>
              <w:rPr>
                <w:rFonts w:cstheme="minorHAnsi"/>
              </w:rPr>
            </w:pPr>
            <w:r w:rsidRPr="008623D9">
              <w:rPr>
                <w:rFonts w:cstheme="minorHAnsi"/>
                <w:color w:val="000000"/>
              </w:rPr>
              <w:t>Final Mortality Status</w:t>
            </w:r>
          </w:p>
        </w:tc>
        <w:tc>
          <w:tcPr>
            <w:tcW w:w="1080" w:type="dxa"/>
            <w:noWrap/>
            <w:vAlign w:val="bottom"/>
            <w:hideMark/>
          </w:tcPr>
          <w:p w14:paraId="31109284" w14:textId="388BBC80" w:rsidR="006124F2" w:rsidRPr="008623D9" w:rsidRDefault="006124F2" w:rsidP="006124F2">
            <w:pPr>
              <w:rPr>
                <w:rFonts w:cstheme="minorHAnsi"/>
              </w:rPr>
            </w:pPr>
            <w:r w:rsidRPr="008623D9">
              <w:rPr>
                <w:rFonts w:cstheme="minorHAnsi"/>
                <w:color w:val="000000"/>
              </w:rPr>
              <w:t>mortality</w:t>
            </w:r>
          </w:p>
        </w:tc>
        <w:tc>
          <w:tcPr>
            <w:tcW w:w="1196" w:type="dxa"/>
            <w:noWrap/>
            <w:hideMark/>
          </w:tcPr>
          <w:p w14:paraId="63D1AC04" w14:textId="0AD30AE5" w:rsidR="006124F2" w:rsidRPr="008623D9" w:rsidRDefault="006124F2" w:rsidP="006124F2">
            <w:pPr>
              <w:rPr>
                <w:rFonts w:cstheme="minorHAnsi"/>
              </w:rPr>
            </w:pPr>
            <w:r w:rsidRPr="008623D9">
              <w:rPr>
                <w:rFonts w:cstheme="minorHAnsi"/>
              </w:rPr>
              <w:t>9</w:t>
            </w:r>
          </w:p>
        </w:tc>
        <w:tc>
          <w:tcPr>
            <w:tcW w:w="1234" w:type="dxa"/>
            <w:noWrap/>
            <w:vAlign w:val="bottom"/>
            <w:hideMark/>
          </w:tcPr>
          <w:p w14:paraId="7DC0FC07" w14:textId="07DDDE36" w:rsidR="006124F2" w:rsidRPr="008623D9" w:rsidRDefault="006124F2" w:rsidP="006124F2">
            <w:pPr>
              <w:rPr>
                <w:rFonts w:cstheme="minorHAnsi"/>
              </w:rPr>
            </w:pPr>
            <w:r w:rsidRPr="008623D9">
              <w:rPr>
                <w:rFonts w:cstheme="minorHAnsi"/>
                <w:color w:val="000000"/>
              </w:rPr>
              <w:t>1988-2014</w:t>
            </w:r>
          </w:p>
        </w:tc>
      </w:tr>
      <w:tr w:rsidR="006124F2" w:rsidRPr="00146314" w14:paraId="18B273A4" w14:textId="77777777" w:rsidTr="008623D9">
        <w:trPr>
          <w:trHeight w:val="300"/>
        </w:trPr>
        <w:tc>
          <w:tcPr>
            <w:tcW w:w="1252" w:type="dxa"/>
            <w:noWrap/>
            <w:vAlign w:val="bottom"/>
            <w:hideMark/>
          </w:tcPr>
          <w:p w14:paraId="3DB21F2C" w14:textId="3949FFE9" w:rsidR="006124F2" w:rsidRPr="006124F2" w:rsidRDefault="006124F2" w:rsidP="006124F2">
            <w:pPr>
              <w:rPr>
                <w:rFonts w:cstheme="minorHAnsi"/>
              </w:rPr>
            </w:pPr>
            <w:r w:rsidRPr="006124F2">
              <w:rPr>
                <w:rFonts w:cstheme="minorHAnsi"/>
                <w:color w:val="000000"/>
              </w:rPr>
              <w:t>UCOD_LEADING</w:t>
            </w:r>
          </w:p>
        </w:tc>
        <w:tc>
          <w:tcPr>
            <w:tcW w:w="4233" w:type="dxa"/>
            <w:noWrap/>
            <w:vAlign w:val="bottom"/>
            <w:hideMark/>
          </w:tcPr>
          <w:p w14:paraId="7562C29B" w14:textId="2B1343B1" w:rsidR="006124F2" w:rsidRPr="008623D9" w:rsidRDefault="006124F2" w:rsidP="006124F2">
            <w:pPr>
              <w:rPr>
                <w:rFonts w:cstheme="minorHAnsi"/>
              </w:rPr>
            </w:pPr>
            <w:r w:rsidRPr="008623D9">
              <w:rPr>
                <w:rFonts w:cstheme="minorHAnsi"/>
                <w:color w:val="000000"/>
              </w:rPr>
              <w:t>Underlying Leading Cause of Death: Recode</w:t>
            </w:r>
          </w:p>
        </w:tc>
        <w:tc>
          <w:tcPr>
            <w:tcW w:w="1080" w:type="dxa"/>
            <w:noWrap/>
            <w:vAlign w:val="bottom"/>
            <w:hideMark/>
          </w:tcPr>
          <w:p w14:paraId="68D0BC87" w14:textId="0B91B238" w:rsidR="006124F2" w:rsidRPr="008623D9" w:rsidRDefault="006124F2" w:rsidP="006124F2">
            <w:pPr>
              <w:rPr>
                <w:rFonts w:cstheme="minorHAnsi"/>
              </w:rPr>
            </w:pPr>
            <w:r w:rsidRPr="008623D9">
              <w:rPr>
                <w:rFonts w:cstheme="minorHAnsi"/>
                <w:color w:val="000000"/>
              </w:rPr>
              <w:t>mortality</w:t>
            </w:r>
          </w:p>
        </w:tc>
        <w:tc>
          <w:tcPr>
            <w:tcW w:w="1196" w:type="dxa"/>
            <w:noWrap/>
            <w:hideMark/>
          </w:tcPr>
          <w:p w14:paraId="2ADD6993" w14:textId="3C157DB3" w:rsidR="006124F2" w:rsidRPr="008623D9" w:rsidRDefault="006124F2" w:rsidP="006124F2">
            <w:pPr>
              <w:rPr>
                <w:rFonts w:cstheme="minorHAnsi"/>
              </w:rPr>
            </w:pPr>
            <w:r w:rsidRPr="008623D9">
              <w:rPr>
                <w:rFonts w:cstheme="minorHAnsi"/>
              </w:rPr>
              <w:t>9</w:t>
            </w:r>
          </w:p>
        </w:tc>
        <w:tc>
          <w:tcPr>
            <w:tcW w:w="1234" w:type="dxa"/>
            <w:noWrap/>
            <w:vAlign w:val="bottom"/>
            <w:hideMark/>
          </w:tcPr>
          <w:p w14:paraId="0B2800C6" w14:textId="261E1D45" w:rsidR="006124F2" w:rsidRPr="008623D9" w:rsidRDefault="006124F2" w:rsidP="006124F2">
            <w:pPr>
              <w:rPr>
                <w:rFonts w:cstheme="minorHAnsi"/>
              </w:rPr>
            </w:pPr>
            <w:r w:rsidRPr="008623D9">
              <w:rPr>
                <w:rFonts w:cstheme="minorHAnsi"/>
                <w:color w:val="000000"/>
              </w:rPr>
              <w:t>1988-2014</w:t>
            </w:r>
          </w:p>
        </w:tc>
      </w:tr>
      <w:tr w:rsidR="006124F2" w:rsidRPr="00146314" w14:paraId="203A570A" w14:textId="77777777" w:rsidTr="008623D9">
        <w:trPr>
          <w:trHeight w:val="300"/>
        </w:trPr>
        <w:tc>
          <w:tcPr>
            <w:tcW w:w="1252" w:type="dxa"/>
            <w:noWrap/>
            <w:vAlign w:val="bottom"/>
            <w:hideMark/>
          </w:tcPr>
          <w:p w14:paraId="110B078A" w14:textId="6D728E4C" w:rsidR="006124F2" w:rsidRPr="006124F2" w:rsidRDefault="006124F2" w:rsidP="006124F2">
            <w:pPr>
              <w:rPr>
                <w:rFonts w:cstheme="minorHAnsi"/>
              </w:rPr>
            </w:pPr>
            <w:r w:rsidRPr="006124F2">
              <w:rPr>
                <w:rFonts w:cstheme="minorHAnsi"/>
                <w:color w:val="000000"/>
              </w:rPr>
              <w:t>DIABETES</w:t>
            </w:r>
          </w:p>
        </w:tc>
        <w:tc>
          <w:tcPr>
            <w:tcW w:w="4233" w:type="dxa"/>
            <w:noWrap/>
            <w:vAlign w:val="bottom"/>
            <w:hideMark/>
          </w:tcPr>
          <w:p w14:paraId="6F2CEC02" w14:textId="567645EC" w:rsidR="006124F2" w:rsidRPr="008623D9" w:rsidRDefault="006124F2" w:rsidP="006124F2">
            <w:pPr>
              <w:rPr>
                <w:rFonts w:cstheme="minorHAnsi"/>
              </w:rPr>
            </w:pPr>
            <w:r w:rsidRPr="008623D9">
              <w:rPr>
                <w:rFonts w:cstheme="minorHAnsi"/>
                <w:color w:val="000000"/>
              </w:rPr>
              <w:t>Diabetes Flag from Multiple Cause of Death</w:t>
            </w:r>
          </w:p>
        </w:tc>
        <w:tc>
          <w:tcPr>
            <w:tcW w:w="1080" w:type="dxa"/>
            <w:noWrap/>
            <w:vAlign w:val="bottom"/>
            <w:hideMark/>
          </w:tcPr>
          <w:p w14:paraId="2966EF61" w14:textId="07DA7DC8" w:rsidR="006124F2" w:rsidRPr="008623D9" w:rsidRDefault="006124F2" w:rsidP="006124F2">
            <w:pPr>
              <w:rPr>
                <w:rFonts w:cstheme="minorHAnsi"/>
              </w:rPr>
            </w:pPr>
            <w:r w:rsidRPr="008623D9">
              <w:rPr>
                <w:rFonts w:cstheme="minorHAnsi"/>
                <w:color w:val="000000"/>
              </w:rPr>
              <w:t>mortality</w:t>
            </w:r>
          </w:p>
        </w:tc>
        <w:tc>
          <w:tcPr>
            <w:tcW w:w="1196" w:type="dxa"/>
            <w:noWrap/>
            <w:hideMark/>
          </w:tcPr>
          <w:p w14:paraId="6CFA3061" w14:textId="267BF786" w:rsidR="006124F2" w:rsidRPr="008623D9" w:rsidRDefault="006124F2" w:rsidP="006124F2">
            <w:pPr>
              <w:rPr>
                <w:rFonts w:cstheme="minorHAnsi"/>
              </w:rPr>
            </w:pPr>
            <w:r w:rsidRPr="008623D9">
              <w:rPr>
                <w:rFonts w:cstheme="minorHAnsi"/>
              </w:rPr>
              <w:t>9</w:t>
            </w:r>
          </w:p>
        </w:tc>
        <w:tc>
          <w:tcPr>
            <w:tcW w:w="1234" w:type="dxa"/>
            <w:noWrap/>
            <w:vAlign w:val="bottom"/>
            <w:hideMark/>
          </w:tcPr>
          <w:p w14:paraId="551EF8C4" w14:textId="2BB37A07" w:rsidR="006124F2" w:rsidRPr="008623D9" w:rsidRDefault="006124F2" w:rsidP="006124F2">
            <w:pPr>
              <w:rPr>
                <w:rFonts w:cstheme="minorHAnsi"/>
              </w:rPr>
            </w:pPr>
            <w:r w:rsidRPr="008623D9">
              <w:rPr>
                <w:rFonts w:cstheme="minorHAnsi"/>
                <w:color w:val="000000"/>
              </w:rPr>
              <w:t>1988-2014</w:t>
            </w:r>
          </w:p>
        </w:tc>
      </w:tr>
      <w:tr w:rsidR="006124F2" w:rsidRPr="00146314" w14:paraId="0BDD3EE2" w14:textId="77777777" w:rsidTr="008623D9">
        <w:trPr>
          <w:trHeight w:val="300"/>
        </w:trPr>
        <w:tc>
          <w:tcPr>
            <w:tcW w:w="1252" w:type="dxa"/>
            <w:noWrap/>
            <w:vAlign w:val="bottom"/>
            <w:hideMark/>
          </w:tcPr>
          <w:p w14:paraId="7929DA52" w14:textId="03F1E437" w:rsidR="006124F2" w:rsidRPr="006124F2" w:rsidRDefault="006124F2" w:rsidP="006124F2">
            <w:pPr>
              <w:rPr>
                <w:rFonts w:cstheme="minorHAnsi"/>
              </w:rPr>
            </w:pPr>
            <w:r w:rsidRPr="006124F2">
              <w:rPr>
                <w:rFonts w:cstheme="minorHAnsi"/>
                <w:color w:val="000000"/>
              </w:rPr>
              <w:t>HYPERTEN</w:t>
            </w:r>
          </w:p>
        </w:tc>
        <w:tc>
          <w:tcPr>
            <w:tcW w:w="4233" w:type="dxa"/>
            <w:noWrap/>
            <w:vAlign w:val="bottom"/>
            <w:hideMark/>
          </w:tcPr>
          <w:p w14:paraId="55A964C3" w14:textId="56E80FAC" w:rsidR="006124F2" w:rsidRPr="008623D9" w:rsidRDefault="006124F2" w:rsidP="006124F2">
            <w:pPr>
              <w:rPr>
                <w:rFonts w:cstheme="minorHAnsi"/>
              </w:rPr>
            </w:pPr>
            <w:r w:rsidRPr="008623D9">
              <w:rPr>
                <w:rFonts w:cstheme="minorHAnsi"/>
                <w:color w:val="000000"/>
              </w:rPr>
              <w:t>Hypertension Flag from Multiple Cause of Death</w:t>
            </w:r>
          </w:p>
        </w:tc>
        <w:tc>
          <w:tcPr>
            <w:tcW w:w="1080" w:type="dxa"/>
            <w:noWrap/>
            <w:vAlign w:val="bottom"/>
            <w:hideMark/>
          </w:tcPr>
          <w:p w14:paraId="5E8B791C" w14:textId="0D0632F9" w:rsidR="006124F2" w:rsidRPr="008623D9" w:rsidRDefault="006124F2" w:rsidP="006124F2">
            <w:pPr>
              <w:rPr>
                <w:rFonts w:cstheme="minorHAnsi"/>
              </w:rPr>
            </w:pPr>
            <w:r w:rsidRPr="008623D9">
              <w:rPr>
                <w:rFonts w:cstheme="minorHAnsi"/>
                <w:color w:val="000000"/>
              </w:rPr>
              <w:t>mortality</w:t>
            </w:r>
          </w:p>
        </w:tc>
        <w:tc>
          <w:tcPr>
            <w:tcW w:w="1196" w:type="dxa"/>
            <w:noWrap/>
            <w:hideMark/>
          </w:tcPr>
          <w:p w14:paraId="27B21312" w14:textId="5D971672" w:rsidR="006124F2" w:rsidRPr="008623D9" w:rsidRDefault="006124F2" w:rsidP="006124F2">
            <w:pPr>
              <w:rPr>
                <w:rFonts w:cstheme="minorHAnsi"/>
              </w:rPr>
            </w:pPr>
            <w:r w:rsidRPr="008623D9">
              <w:rPr>
                <w:rFonts w:cstheme="minorHAnsi"/>
              </w:rPr>
              <w:t>9</w:t>
            </w:r>
          </w:p>
        </w:tc>
        <w:tc>
          <w:tcPr>
            <w:tcW w:w="1234" w:type="dxa"/>
            <w:noWrap/>
            <w:vAlign w:val="bottom"/>
            <w:hideMark/>
          </w:tcPr>
          <w:p w14:paraId="75926297" w14:textId="56D2D311" w:rsidR="006124F2" w:rsidRPr="008623D9" w:rsidRDefault="006124F2" w:rsidP="006124F2">
            <w:pPr>
              <w:rPr>
                <w:rFonts w:cstheme="minorHAnsi"/>
              </w:rPr>
            </w:pPr>
            <w:r w:rsidRPr="008623D9">
              <w:rPr>
                <w:rFonts w:cstheme="minorHAnsi"/>
                <w:color w:val="000000"/>
              </w:rPr>
              <w:t>1988-2014</w:t>
            </w:r>
          </w:p>
        </w:tc>
      </w:tr>
      <w:tr w:rsidR="006124F2" w:rsidRPr="00146314" w14:paraId="4D23CA7A" w14:textId="77777777" w:rsidTr="008623D9">
        <w:trPr>
          <w:trHeight w:val="300"/>
        </w:trPr>
        <w:tc>
          <w:tcPr>
            <w:tcW w:w="1252" w:type="dxa"/>
            <w:noWrap/>
            <w:vAlign w:val="bottom"/>
            <w:hideMark/>
          </w:tcPr>
          <w:p w14:paraId="41C219AD" w14:textId="574A107A" w:rsidR="006124F2" w:rsidRPr="006124F2" w:rsidRDefault="006124F2" w:rsidP="006124F2">
            <w:pPr>
              <w:rPr>
                <w:rFonts w:cstheme="minorHAnsi"/>
              </w:rPr>
            </w:pPr>
            <w:r w:rsidRPr="006124F2">
              <w:rPr>
                <w:rFonts w:cstheme="minorHAnsi"/>
                <w:color w:val="000000"/>
              </w:rPr>
              <w:t>PERMTH_INT</w:t>
            </w:r>
          </w:p>
        </w:tc>
        <w:tc>
          <w:tcPr>
            <w:tcW w:w="4233" w:type="dxa"/>
            <w:noWrap/>
            <w:vAlign w:val="bottom"/>
            <w:hideMark/>
          </w:tcPr>
          <w:p w14:paraId="4E5FD6D1" w14:textId="73E32BED" w:rsidR="006124F2" w:rsidRPr="008623D9" w:rsidRDefault="006124F2" w:rsidP="006124F2">
            <w:pPr>
              <w:rPr>
                <w:rFonts w:cstheme="minorHAnsi"/>
              </w:rPr>
            </w:pPr>
            <w:r w:rsidRPr="008623D9">
              <w:rPr>
                <w:rFonts w:cstheme="minorHAnsi"/>
                <w:color w:val="000000"/>
              </w:rPr>
              <w:t>Number of Person Months of Follow-up from NHANES interview date</w:t>
            </w:r>
          </w:p>
        </w:tc>
        <w:tc>
          <w:tcPr>
            <w:tcW w:w="1080" w:type="dxa"/>
            <w:noWrap/>
            <w:vAlign w:val="bottom"/>
            <w:hideMark/>
          </w:tcPr>
          <w:p w14:paraId="4DC0E904" w14:textId="03A07AFC" w:rsidR="006124F2" w:rsidRPr="008623D9" w:rsidRDefault="006124F2" w:rsidP="006124F2">
            <w:pPr>
              <w:rPr>
                <w:rFonts w:cstheme="minorHAnsi"/>
              </w:rPr>
            </w:pPr>
            <w:r w:rsidRPr="008623D9">
              <w:rPr>
                <w:rFonts w:cstheme="minorHAnsi"/>
                <w:color w:val="000000"/>
              </w:rPr>
              <w:t>mortality</w:t>
            </w:r>
          </w:p>
        </w:tc>
        <w:tc>
          <w:tcPr>
            <w:tcW w:w="1196" w:type="dxa"/>
            <w:noWrap/>
            <w:hideMark/>
          </w:tcPr>
          <w:p w14:paraId="7CB8172A" w14:textId="5A2307B2" w:rsidR="006124F2" w:rsidRPr="008623D9" w:rsidRDefault="006124F2" w:rsidP="006124F2">
            <w:pPr>
              <w:rPr>
                <w:rFonts w:cstheme="minorHAnsi"/>
              </w:rPr>
            </w:pPr>
            <w:r w:rsidRPr="008623D9">
              <w:rPr>
                <w:rFonts w:cstheme="minorHAnsi"/>
              </w:rPr>
              <w:t>9</w:t>
            </w:r>
          </w:p>
        </w:tc>
        <w:tc>
          <w:tcPr>
            <w:tcW w:w="1234" w:type="dxa"/>
            <w:noWrap/>
            <w:vAlign w:val="bottom"/>
            <w:hideMark/>
          </w:tcPr>
          <w:p w14:paraId="3D5DA8DC" w14:textId="7620EF3E" w:rsidR="006124F2" w:rsidRPr="008623D9" w:rsidRDefault="006124F2" w:rsidP="006124F2">
            <w:pPr>
              <w:rPr>
                <w:rFonts w:cstheme="minorHAnsi"/>
              </w:rPr>
            </w:pPr>
            <w:r w:rsidRPr="008623D9">
              <w:rPr>
                <w:rFonts w:cstheme="minorHAnsi"/>
                <w:color w:val="000000"/>
              </w:rPr>
              <w:t>1988-2014</w:t>
            </w:r>
          </w:p>
        </w:tc>
      </w:tr>
    </w:tbl>
    <w:p w14:paraId="44A8E6A0" w14:textId="468C13A1" w:rsidR="00D9583A" w:rsidRDefault="00D9583A"/>
    <w:p w14:paraId="2EACADDD" w14:textId="77777777" w:rsidR="008766B2" w:rsidRDefault="008766B2">
      <w:r>
        <w:br w:type="page"/>
      </w:r>
    </w:p>
    <w:p w14:paraId="06D9D258" w14:textId="13D45491" w:rsidR="009F3211" w:rsidRDefault="005A2638">
      <w:r>
        <w:lastRenderedPageBreak/>
        <w:t xml:space="preserve">Demographics and questionnaire data are taken from the </w:t>
      </w:r>
      <w:del w:id="72" w:author="Lei Huang" w:date="2022-04-28T17:11:00Z">
        <w:r w:rsidDel="00A16F03">
          <w:delText xml:space="preserve"> </w:delText>
        </w:r>
      </w:del>
      <w:r w:rsidR="009F3211" w:rsidRPr="009F3211">
        <w:t>NHANES dataset</w:t>
      </w:r>
      <w:r>
        <w:t xml:space="preserve"> curated at University of Michigan. The following physiological measurements and response indicators are also made available (Table 6)</w:t>
      </w:r>
      <w:ins w:id="73" w:author="Lei Huang" w:date="2022-04-28T17:11:00Z">
        <w:r w:rsidR="00A16F03">
          <w:t>.</w:t>
        </w:r>
      </w:ins>
    </w:p>
    <w:p w14:paraId="68B139DB" w14:textId="77777777" w:rsidR="008766B2" w:rsidRDefault="008766B2"/>
    <w:p w14:paraId="0160A7B0" w14:textId="7D7ABCFD" w:rsidR="005A2638" w:rsidRDefault="005A2638">
      <w:r>
        <w:t>Table 6. Physiological indicators available to the project</w:t>
      </w:r>
    </w:p>
    <w:p w14:paraId="37D0847F" w14:textId="63B45141" w:rsidR="005A2638" w:rsidRDefault="005A2638">
      <w:r w:rsidRPr="00514F4F">
        <w:rPr>
          <w:noProof/>
          <w:lang w:eastAsia="en-US"/>
        </w:rPr>
        <w:drawing>
          <wp:inline distT="0" distB="0" distL="0" distR="0" wp14:anchorId="5577C7F7" wp14:editId="0FCE03D1">
            <wp:extent cx="5677347"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5969" cy="4903285"/>
                    </a:xfrm>
                    <a:prstGeom prst="rect">
                      <a:avLst/>
                    </a:prstGeom>
                    <a:noFill/>
                    <a:ln>
                      <a:noFill/>
                    </a:ln>
                  </pic:spPr>
                </pic:pic>
              </a:graphicData>
            </a:graphic>
          </wp:inline>
        </w:drawing>
      </w:r>
    </w:p>
    <w:sectPr w:rsidR="005A26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 Huang">
    <w15:presenceInfo w15:providerId="Windows Live" w15:userId="92ff738d1b92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BB3"/>
    <w:rsid w:val="00045739"/>
    <w:rsid w:val="00064D5B"/>
    <w:rsid w:val="000E7328"/>
    <w:rsid w:val="00146314"/>
    <w:rsid w:val="001A10B7"/>
    <w:rsid w:val="001C2D94"/>
    <w:rsid w:val="002229E7"/>
    <w:rsid w:val="00237B4B"/>
    <w:rsid w:val="002548BA"/>
    <w:rsid w:val="00282920"/>
    <w:rsid w:val="002861AF"/>
    <w:rsid w:val="00304729"/>
    <w:rsid w:val="00341891"/>
    <w:rsid w:val="00353B2B"/>
    <w:rsid w:val="003B09EB"/>
    <w:rsid w:val="003E44B5"/>
    <w:rsid w:val="003F1E2C"/>
    <w:rsid w:val="0043143E"/>
    <w:rsid w:val="00443C89"/>
    <w:rsid w:val="00485F9E"/>
    <w:rsid w:val="004C5043"/>
    <w:rsid w:val="005779FE"/>
    <w:rsid w:val="005A2638"/>
    <w:rsid w:val="005C31D8"/>
    <w:rsid w:val="00606E9B"/>
    <w:rsid w:val="006124F2"/>
    <w:rsid w:val="006210BF"/>
    <w:rsid w:val="0062697E"/>
    <w:rsid w:val="006463FF"/>
    <w:rsid w:val="00664D86"/>
    <w:rsid w:val="006903CF"/>
    <w:rsid w:val="00736158"/>
    <w:rsid w:val="007A56F9"/>
    <w:rsid w:val="007D2D59"/>
    <w:rsid w:val="007F5E2B"/>
    <w:rsid w:val="008515D1"/>
    <w:rsid w:val="008623D9"/>
    <w:rsid w:val="0086588F"/>
    <w:rsid w:val="008766B2"/>
    <w:rsid w:val="00932DEC"/>
    <w:rsid w:val="009F3211"/>
    <w:rsid w:val="00A05AEB"/>
    <w:rsid w:val="00A16F03"/>
    <w:rsid w:val="00A554FA"/>
    <w:rsid w:val="00A76887"/>
    <w:rsid w:val="00AB4A9D"/>
    <w:rsid w:val="00B026C9"/>
    <w:rsid w:val="00B41973"/>
    <w:rsid w:val="00B43FD7"/>
    <w:rsid w:val="00B82A34"/>
    <w:rsid w:val="00B878F3"/>
    <w:rsid w:val="00C17387"/>
    <w:rsid w:val="00C32AF7"/>
    <w:rsid w:val="00C8166C"/>
    <w:rsid w:val="00C93763"/>
    <w:rsid w:val="00CA3777"/>
    <w:rsid w:val="00CC5DAB"/>
    <w:rsid w:val="00CE2BB3"/>
    <w:rsid w:val="00D54F17"/>
    <w:rsid w:val="00D9583A"/>
    <w:rsid w:val="00E01D07"/>
    <w:rsid w:val="00E81698"/>
    <w:rsid w:val="00F96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0E26"/>
  <w15:chartTrackingRefBased/>
  <w15:docId w15:val="{26A2B183-FB2E-4F5C-839F-24C2638F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9583A"/>
    <w:rPr>
      <w:color w:val="0563C1"/>
      <w:u w:val="single"/>
    </w:rPr>
  </w:style>
  <w:style w:type="character" w:styleId="FollowedHyperlink">
    <w:name w:val="FollowedHyperlink"/>
    <w:basedOn w:val="DefaultParagraphFont"/>
    <w:uiPriority w:val="99"/>
    <w:semiHidden/>
    <w:unhideWhenUsed/>
    <w:rsid w:val="00D9583A"/>
    <w:rPr>
      <w:color w:val="954F72"/>
      <w:u w:val="single"/>
    </w:rPr>
  </w:style>
  <w:style w:type="paragraph" w:customStyle="1" w:styleId="msonormal0">
    <w:name w:val="msonormal"/>
    <w:basedOn w:val="Normal"/>
    <w:rsid w:val="00D958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D9583A"/>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D9583A"/>
    <w:pPr>
      <w:spacing w:before="100" w:beforeAutospacing="1" w:after="100" w:afterAutospacing="1" w:line="240" w:lineRule="auto"/>
    </w:pPr>
    <w:rPr>
      <w:rFonts w:ascii="Arial" w:eastAsia="Times New Roman" w:hAnsi="Arial" w:cs="Arial"/>
      <w:b/>
      <w:bCs/>
      <w:sz w:val="20"/>
      <w:szCs w:val="20"/>
    </w:rPr>
  </w:style>
  <w:style w:type="paragraph" w:customStyle="1" w:styleId="xl67">
    <w:name w:val="xl67"/>
    <w:basedOn w:val="Normal"/>
    <w:rsid w:val="00D9583A"/>
    <w:pPr>
      <w:spacing w:before="100" w:beforeAutospacing="1" w:after="100" w:afterAutospacing="1" w:line="240" w:lineRule="auto"/>
      <w:jc w:val="center"/>
    </w:pPr>
    <w:rPr>
      <w:rFonts w:ascii="Arial" w:eastAsia="Times New Roman" w:hAnsi="Arial" w:cs="Arial"/>
      <w:b/>
      <w:bCs/>
      <w:sz w:val="20"/>
      <w:szCs w:val="20"/>
    </w:rPr>
  </w:style>
  <w:style w:type="paragraph" w:customStyle="1" w:styleId="xl68">
    <w:name w:val="xl68"/>
    <w:basedOn w:val="Normal"/>
    <w:rsid w:val="00D9583A"/>
    <w:pPr>
      <w:spacing w:before="100" w:beforeAutospacing="1" w:after="100" w:afterAutospacing="1" w:line="240" w:lineRule="auto"/>
      <w:jc w:val="center"/>
    </w:pPr>
    <w:rPr>
      <w:rFonts w:ascii="Arial" w:eastAsia="Times New Roman" w:hAnsi="Arial" w:cs="Arial"/>
      <w:sz w:val="20"/>
      <w:szCs w:val="20"/>
    </w:rPr>
  </w:style>
  <w:style w:type="paragraph" w:customStyle="1" w:styleId="xl69">
    <w:name w:val="xl69"/>
    <w:basedOn w:val="Normal"/>
    <w:rsid w:val="00D9583A"/>
    <w:pPr>
      <w:spacing w:before="100" w:beforeAutospacing="1" w:after="100" w:afterAutospacing="1" w:line="240" w:lineRule="auto"/>
      <w:jc w:val="center"/>
    </w:pPr>
    <w:rPr>
      <w:rFonts w:ascii="Arial" w:eastAsia="Times New Roman" w:hAnsi="Arial" w:cs="Arial"/>
      <w:sz w:val="20"/>
      <w:szCs w:val="20"/>
    </w:rPr>
  </w:style>
  <w:style w:type="paragraph" w:customStyle="1" w:styleId="xl70">
    <w:name w:val="xl70"/>
    <w:basedOn w:val="Normal"/>
    <w:rsid w:val="00D9583A"/>
    <w:pPr>
      <w:spacing w:before="100" w:beforeAutospacing="1" w:after="100" w:afterAutospacing="1" w:line="240" w:lineRule="auto"/>
    </w:pPr>
    <w:rPr>
      <w:rFonts w:ascii="Times New Roman" w:eastAsia="Times New Roman" w:hAnsi="Times New Roman" w:cs="Times New Roman"/>
      <w:color w:val="0563C1"/>
      <w:sz w:val="24"/>
      <w:szCs w:val="24"/>
      <w:u w:val="single"/>
    </w:rPr>
  </w:style>
  <w:style w:type="paragraph" w:customStyle="1" w:styleId="xl71">
    <w:name w:val="xl71"/>
    <w:basedOn w:val="Normal"/>
    <w:rsid w:val="00D9583A"/>
    <w:pPr>
      <w:spacing w:before="100" w:beforeAutospacing="1" w:after="100" w:afterAutospacing="1" w:line="240" w:lineRule="auto"/>
    </w:pPr>
    <w:rPr>
      <w:rFonts w:ascii="Arial" w:eastAsia="Times New Roman" w:hAnsi="Arial" w:cs="Arial"/>
      <w:b/>
      <w:bCs/>
      <w:sz w:val="20"/>
      <w:szCs w:val="20"/>
    </w:rPr>
  </w:style>
  <w:style w:type="paragraph" w:customStyle="1" w:styleId="xl72">
    <w:name w:val="xl72"/>
    <w:basedOn w:val="Normal"/>
    <w:rsid w:val="00D9583A"/>
    <w:pPr>
      <w:spacing w:before="100" w:beforeAutospacing="1" w:after="100" w:afterAutospacing="1" w:line="240" w:lineRule="auto"/>
    </w:pPr>
    <w:rPr>
      <w:rFonts w:ascii="Arial" w:eastAsia="Times New Roman" w:hAnsi="Arial" w:cs="Arial"/>
      <w:sz w:val="20"/>
      <w:szCs w:val="20"/>
    </w:rPr>
  </w:style>
  <w:style w:type="paragraph" w:customStyle="1" w:styleId="xl73">
    <w:name w:val="xl73"/>
    <w:basedOn w:val="Normal"/>
    <w:rsid w:val="00D9583A"/>
    <w:pPr>
      <w:spacing w:before="100" w:beforeAutospacing="1" w:after="100" w:afterAutospacing="1" w:line="240" w:lineRule="auto"/>
    </w:pPr>
    <w:rPr>
      <w:rFonts w:ascii="Arial" w:eastAsia="Times New Roman" w:hAnsi="Arial" w:cs="Arial"/>
      <w:b/>
      <w:bCs/>
      <w:sz w:val="20"/>
      <w:szCs w:val="20"/>
    </w:rPr>
  </w:style>
  <w:style w:type="paragraph" w:customStyle="1" w:styleId="xl74">
    <w:name w:val="xl74"/>
    <w:basedOn w:val="Normal"/>
    <w:rsid w:val="00D9583A"/>
    <w:pPr>
      <w:spacing w:before="100" w:beforeAutospacing="1" w:after="100" w:afterAutospacing="1" w:line="240" w:lineRule="auto"/>
      <w:jc w:val="center"/>
    </w:pPr>
    <w:rPr>
      <w:rFonts w:ascii="Arial" w:eastAsia="Times New Roman" w:hAnsi="Arial" w:cs="Arial"/>
      <w:b/>
      <w:bCs/>
      <w:sz w:val="20"/>
      <w:szCs w:val="20"/>
    </w:rPr>
  </w:style>
  <w:style w:type="paragraph" w:customStyle="1" w:styleId="xl75">
    <w:name w:val="xl75"/>
    <w:basedOn w:val="Normal"/>
    <w:rsid w:val="00D9583A"/>
    <w:pPr>
      <w:spacing w:before="100" w:beforeAutospacing="1" w:after="100" w:afterAutospacing="1" w:line="240" w:lineRule="auto"/>
      <w:jc w:val="center"/>
    </w:pPr>
    <w:rPr>
      <w:rFonts w:ascii="Arial" w:eastAsia="Times New Roman" w:hAnsi="Arial" w:cs="Arial"/>
      <w:color w:val="FF0000"/>
      <w:sz w:val="20"/>
      <w:szCs w:val="20"/>
    </w:rPr>
  </w:style>
  <w:style w:type="paragraph" w:customStyle="1" w:styleId="xl76">
    <w:name w:val="xl76"/>
    <w:basedOn w:val="Normal"/>
    <w:rsid w:val="00D9583A"/>
    <w:pPr>
      <w:spacing w:before="100" w:beforeAutospacing="1" w:after="100" w:afterAutospacing="1" w:line="240" w:lineRule="auto"/>
      <w:jc w:val="center"/>
      <w:textAlignment w:val="center"/>
    </w:pPr>
    <w:rPr>
      <w:rFonts w:ascii="Arial" w:eastAsia="Times New Roman" w:hAnsi="Arial" w:cs="Arial"/>
      <w:sz w:val="20"/>
      <w:szCs w:val="20"/>
    </w:rPr>
  </w:style>
  <w:style w:type="paragraph" w:customStyle="1" w:styleId="xl77">
    <w:name w:val="xl77"/>
    <w:basedOn w:val="Normal"/>
    <w:rsid w:val="00D9583A"/>
    <w:pPr>
      <w:spacing w:before="100" w:beforeAutospacing="1" w:after="100" w:afterAutospacing="1" w:line="240" w:lineRule="auto"/>
      <w:jc w:val="center"/>
      <w:textAlignment w:val="center"/>
    </w:pPr>
    <w:rPr>
      <w:rFonts w:ascii="Arial" w:eastAsia="Times New Roman" w:hAnsi="Arial" w:cs="Arial"/>
      <w:sz w:val="20"/>
      <w:szCs w:val="20"/>
    </w:rPr>
  </w:style>
  <w:style w:type="paragraph" w:customStyle="1" w:styleId="xl78">
    <w:name w:val="xl78"/>
    <w:basedOn w:val="Normal"/>
    <w:rsid w:val="00D9583A"/>
    <w:pPr>
      <w:spacing w:before="100" w:beforeAutospacing="1" w:after="100" w:afterAutospacing="1" w:line="240" w:lineRule="auto"/>
      <w:jc w:val="center"/>
      <w:textAlignment w:val="center"/>
    </w:pPr>
    <w:rPr>
      <w:rFonts w:ascii="Times New Roman" w:eastAsia="Times New Roman" w:hAnsi="Times New Roman" w:cs="Times New Roman"/>
      <w:color w:val="0563C1"/>
      <w:sz w:val="24"/>
      <w:szCs w:val="24"/>
      <w:u w:val="single"/>
    </w:rPr>
  </w:style>
  <w:style w:type="character" w:styleId="CommentReference">
    <w:name w:val="annotation reference"/>
    <w:basedOn w:val="DefaultParagraphFont"/>
    <w:uiPriority w:val="99"/>
    <w:semiHidden/>
    <w:unhideWhenUsed/>
    <w:rsid w:val="00C8166C"/>
    <w:rPr>
      <w:sz w:val="16"/>
      <w:szCs w:val="16"/>
    </w:rPr>
  </w:style>
  <w:style w:type="paragraph" w:styleId="CommentText">
    <w:name w:val="annotation text"/>
    <w:basedOn w:val="Normal"/>
    <w:link w:val="CommentTextChar"/>
    <w:uiPriority w:val="99"/>
    <w:unhideWhenUsed/>
    <w:rsid w:val="00C8166C"/>
    <w:pPr>
      <w:spacing w:line="240" w:lineRule="auto"/>
    </w:pPr>
    <w:rPr>
      <w:sz w:val="20"/>
      <w:szCs w:val="20"/>
    </w:rPr>
  </w:style>
  <w:style w:type="character" w:customStyle="1" w:styleId="CommentTextChar">
    <w:name w:val="Comment Text Char"/>
    <w:basedOn w:val="DefaultParagraphFont"/>
    <w:link w:val="CommentText"/>
    <w:uiPriority w:val="99"/>
    <w:rsid w:val="00C8166C"/>
    <w:rPr>
      <w:sz w:val="20"/>
      <w:szCs w:val="20"/>
    </w:rPr>
  </w:style>
  <w:style w:type="paragraph" w:styleId="CommentSubject">
    <w:name w:val="annotation subject"/>
    <w:basedOn w:val="CommentText"/>
    <w:next w:val="CommentText"/>
    <w:link w:val="CommentSubjectChar"/>
    <w:uiPriority w:val="99"/>
    <w:semiHidden/>
    <w:unhideWhenUsed/>
    <w:rsid w:val="00C8166C"/>
    <w:rPr>
      <w:b/>
      <w:bCs/>
    </w:rPr>
  </w:style>
  <w:style w:type="character" w:customStyle="1" w:styleId="CommentSubjectChar">
    <w:name w:val="Comment Subject Char"/>
    <w:basedOn w:val="CommentTextChar"/>
    <w:link w:val="CommentSubject"/>
    <w:uiPriority w:val="99"/>
    <w:semiHidden/>
    <w:rsid w:val="00C8166C"/>
    <w:rPr>
      <w:b/>
      <w:bCs/>
      <w:sz w:val="20"/>
      <w:szCs w:val="20"/>
    </w:rPr>
  </w:style>
  <w:style w:type="paragraph" w:styleId="BalloonText">
    <w:name w:val="Balloon Text"/>
    <w:basedOn w:val="Normal"/>
    <w:link w:val="BalloonTextChar"/>
    <w:uiPriority w:val="99"/>
    <w:semiHidden/>
    <w:unhideWhenUsed/>
    <w:rsid w:val="006124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4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1064">
      <w:bodyDiv w:val="1"/>
      <w:marLeft w:val="0"/>
      <w:marRight w:val="0"/>
      <w:marTop w:val="0"/>
      <w:marBottom w:val="0"/>
      <w:divBdr>
        <w:top w:val="none" w:sz="0" w:space="0" w:color="auto"/>
        <w:left w:val="none" w:sz="0" w:space="0" w:color="auto"/>
        <w:bottom w:val="none" w:sz="0" w:space="0" w:color="auto"/>
        <w:right w:val="none" w:sz="0" w:space="0" w:color="auto"/>
      </w:divBdr>
    </w:div>
    <w:div w:id="415251195">
      <w:bodyDiv w:val="1"/>
      <w:marLeft w:val="0"/>
      <w:marRight w:val="0"/>
      <w:marTop w:val="0"/>
      <w:marBottom w:val="0"/>
      <w:divBdr>
        <w:top w:val="none" w:sz="0" w:space="0" w:color="auto"/>
        <w:left w:val="none" w:sz="0" w:space="0" w:color="auto"/>
        <w:bottom w:val="none" w:sz="0" w:space="0" w:color="auto"/>
        <w:right w:val="none" w:sz="0" w:space="0" w:color="auto"/>
      </w:divBdr>
    </w:div>
    <w:div w:id="814177000">
      <w:bodyDiv w:val="1"/>
      <w:marLeft w:val="0"/>
      <w:marRight w:val="0"/>
      <w:marTop w:val="0"/>
      <w:marBottom w:val="0"/>
      <w:divBdr>
        <w:top w:val="none" w:sz="0" w:space="0" w:color="auto"/>
        <w:left w:val="none" w:sz="0" w:space="0" w:color="auto"/>
        <w:bottom w:val="none" w:sz="0" w:space="0" w:color="auto"/>
        <w:right w:val="none" w:sz="0" w:space="0" w:color="auto"/>
      </w:divBdr>
    </w:div>
    <w:div w:id="1019887689">
      <w:bodyDiv w:val="1"/>
      <w:marLeft w:val="0"/>
      <w:marRight w:val="0"/>
      <w:marTop w:val="0"/>
      <w:marBottom w:val="0"/>
      <w:divBdr>
        <w:top w:val="none" w:sz="0" w:space="0" w:color="auto"/>
        <w:left w:val="none" w:sz="0" w:space="0" w:color="auto"/>
        <w:bottom w:val="none" w:sz="0" w:space="0" w:color="auto"/>
        <w:right w:val="none" w:sz="0" w:space="0" w:color="auto"/>
      </w:divBdr>
    </w:div>
    <w:div w:id="1156996575">
      <w:bodyDiv w:val="1"/>
      <w:marLeft w:val="0"/>
      <w:marRight w:val="0"/>
      <w:marTop w:val="0"/>
      <w:marBottom w:val="0"/>
      <w:divBdr>
        <w:top w:val="none" w:sz="0" w:space="0" w:color="auto"/>
        <w:left w:val="none" w:sz="0" w:space="0" w:color="auto"/>
        <w:bottom w:val="none" w:sz="0" w:space="0" w:color="auto"/>
        <w:right w:val="none" w:sz="0" w:space="0" w:color="auto"/>
      </w:divBdr>
    </w:div>
    <w:div w:id="1253320655">
      <w:bodyDiv w:val="1"/>
      <w:marLeft w:val="0"/>
      <w:marRight w:val="0"/>
      <w:marTop w:val="0"/>
      <w:marBottom w:val="0"/>
      <w:divBdr>
        <w:top w:val="none" w:sz="0" w:space="0" w:color="auto"/>
        <w:left w:val="none" w:sz="0" w:space="0" w:color="auto"/>
        <w:bottom w:val="none" w:sz="0" w:space="0" w:color="auto"/>
        <w:right w:val="none" w:sz="0" w:space="0" w:color="auto"/>
      </w:divBdr>
    </w:div>
    <w:div w:id="1515605141">
      <w:bodyDiv w:val="1"/>
      <w:marLeft w:val="0"/>
      <w:marRight w:val="0"/>
      <w:marTop w:val="0"/>
      <w:marBottom w:val="0"/>
      <w:divBdr>
        <w:top w:val="none" w:sz="0" w:space="0" w:color="auto"/>
        <w:left w:val="none" w:sz="0" w:space="0" w:color="auto"/>
        <w:bottom w:val="none" w:sz="0" w:space="0" w:color="auto"/>
        <w:right w:val="none" w:sz="0" w:space="0" w:color="auto"/>
      </w:divBdr>
    </w:div>
    <w:div w:id="15514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Huang</dc:creator>
  <cp:keywords/>
  <dc:description/>
  <cp:lastModifiedBy>Lei Huang</cp:lastModifiedBy>
  <cp:revision>2</cp:revision>
  <dcterms:created xsi:type="dcterms:W3CDTF">2022-04-28T21:12:00Z</dcterms:created>
  <dcterms:modified xsi:type="dcterms:W3CDTF">2022-04-28T21:12:00Z</dcterms:modified>
</cp:coreProperties>
</file>